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51853595" w14:textId="77777777">
        <w:tc>
          <w:tcPr>
            <w:tcW w:w="10053" w:type="dxa"/>
          </w:tcPr>
          <w:p w14:paraId="7A76396D" w14:textId="77777777" w:rsidR="00D83B8A" w:rsidRDefault="005D75E0">
            <w:pPr>
              <w:pStyle w:val="ArticleType"/>
            </w:pPr>
            <w:r>
              <w:t>Genome Analysis</w:t>
            </w:r>
          </w:p>
          <w:p w14:paraId="2485F1C7" w14:textId="7D3137C2" w:rsidR="00853D6D" w:rsidRDefault="009633E3" w:rsidP="00853D6D">
            <w:pPr>
              <w:pStyle w:val="Articletitle"/>
            </w:pPr>
            <w:proofErr w:type="spellStart"/>
            <w:r>
              <w:t>PorthoMCL</w:t>
            </w:r>
            <w:proofErr w:type="spellEnd"/>
            <w:r w:rsidR="00CB0B24">
              <w:t xml:space="preserve">: </w:t>
            </w:r>
            <w:del w:id="0" w:author="Zhengchang Su" w:date="2015-06-09T17:18:00Z">
              <w:r w:rsidR="00CB0B24" w:rsidDel="003A0391">
                <w:delText xml:space="preserve">A </w:delText>
              </w:r>
            </w:del>
            <w:ins w:id="1" w:author="Zhengchang Su" w:date="2015-06-09T17:18:00Z">
              <w:r w:rsidR="003A0391">
                <w:t>P</w:t>
              </w:r>
            </w:ins>
            <w:del w:id="2" w:author="Zhengchang Su" w:date="2015-06-09T17:18:00Z">
              <w:r w:rsidR="00CB0B24" w:rsidDel="003A0391">
                <w:delText>p</w:delText>
              </w:r>
            </w:del>
            <w:r w:rsidR="00CB0B24">
              <w:t xml:space="preserve">arallel </w:t>
            </w:r>
            <w:del w:id="3" w:author="Zhengchang Su" w:date="2015-06-09T17:16:00Z">
              <w:r w:rsidR="00CB0B24" w:rsidDel="003A0391">
                <w:delText xml:space="preserve">implementation </w:delText>
              </w:r>
            </w:del>
            <w:proofErr w:type="spellStart"/>
            <w:ins w:id="4" w:author="Zhengchang Su" w:date="2015-06-09T17:16:00Z">
              <w:r w:rsidR="003A0391">
                <w:t>orthology</w:t>
              </w:r>
              <w:proofErr w:type="spellEnd"/>
              <w:r w:rsidR="003A0391">
                <w:t xml:space="preserve"> prediction using MCL</w:t>
              </w:r>
            </w:ins>
            <w:del w:id="5" w:author="Zhengchang Su" w:date="2015-06-09T17:17:00Z">
              <w:r w:rsidR="00CB0B24" w:rsidDel="003A0391">
                <w:delText>of O</w:delText>
              </w:r>
              <w:r w:rsidR="00CB0B24" w:rsidDel="003A0391">
                <w:delText>r</w:delText>
              </w:r>
              <w:r w:rsidR="00CB0B24" w:rsidDel="003A0391">
                <w:delText>thoMCL</w:delText>
              </w:r>
            </w:del>
            <w:r w:rsidR="00CB0B24">
              <w:t xml:space="preserve"> for the </w:t>
            </w:r>
            <w:r w:rsidR="001B6C66">
              <w:t>Realm</w:t>
            </w:r>
            <w:r w:rsidR="00CB0B24">
              <w:t xml:space="preserve"> of Massive Genome availability</w:t>
            </w:r>
          </w:p>
          <w:p w14:paraId="4199176A" w14:textId="43726CFA" w:rsidR="00D83B8A" w:rsidRDefault="00CB0B24">
            <w:pPr>
              <w:pStyle w:val="Authorname"/>
            </w:pPr>
            <w:proofErr w:type="spellStart"/>
            <w:r>
              <w:t>Ehsan</w:t>
            </w:r>
            <w:proofErr w:type="spellEnd"/>
            <w:r>
              <w:t xml:space="preserve"> S. Tabari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del w:id="6" w:author="Zhengchang Su" w:date="2015-06-09T15:22:00Z">
              <w:r w:rsidR="00D83B8A" w:rsidDel="00A20AEE">
                <w:rPr>
                  <w:rFonts w:ascii="Times New Roman" w:hAnsi="Times New Roman"/>
                  <w:vertAlign w:val="superscript"/>
                </w:rPr>
                <w:delText>*</w:delText>
              </w:r>
            </w:del>
            <w:r>
              <w:t xml:space="preserve"> </w:t>
            </w:r>
            <w:r w:rsidR="00D83B8A">
              <w:t xml:space="preserve">and </w:t>
            </w:r>
            <w:r>
              <w:t>Zhengchang Su</w:t>
            </w:r>
            <w:r>
              <w:rPr>
                <w:vertAlign w:val="superscript"/>
              </w:rPr>
              <w:t>1</w:t>
            </w:r>
            <w:ins w:id="7" w:author="Zhengchang Su" w:date="2015-06-09T15:22:00Z">
              <w:r w:rsidR="00A20AEE">
                <w:rPr>
                  <w:rFonts w:ascii="Times New Roman" w:hAnsi="Times New Roman"/>
                  <w:vertAlign w:val="superscript"/>
                </w:rPr>
                <w:t>*</w:t>
              </w:r>
            </w:ins>
          </w:p>
          <w:p w14:paraId="29241939" w14:textId="57EC6C87" w:rsidR="00D83B8A" w:rsidRDefault="00D83B8A">
            <w:pPr>
              <w:pStyle w:val="Affilation"/>
            </w:pPr>
            <w:r>
              <w:rPr>
                <w:vertAlign w:val="superscript"/>
              </w:rPr>
              <w:t>1</w:t>
            </w:r>
            <w:r>
              <w:t xml:space="preserve">Department of </w:t>
            </w:r>
            <w:r w:rsidR="005E2075" w:rsidRPr="005E2075">
              <w:t>Bioinformatics and Genomics</w:t>
            </w:r>
            <w:r w:rsidR="00486E58">
              <w:t xml:space="preserve">, </w:t>
            </w:r>
            <w:ins w:id="8" w:author="Zhengchang Su" w:date="2015-06-09T15:07:00Z">
              <w:r w:rsidR="00B26B94">
                <w:t xml:space="preserve">The </w:t>
              </w:r>
            </w:ins>
            <w:r w:rsidR="005E2075">
              <w:t>University of North Carolina at Charlotte, 9201 University City Blvd, Charlotte, NC 28223</w:t>
            </w:r>
            <w:r w:rsidR="00486E58">
              <w:t>.</w:t>
            </w:r>
          </w:p>
          <w:p w14:paraId="68E85FC5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35AEEE05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12EE0D69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E65770F" w14:textId="77777777" w:rsidR="00D83B8A" w:rsidRDefault="00D83B8A">
      <w:pPr>
        <w:pStyle w:val="AbstractHead"/>
        <w:spacing w:line="14" w:lineRule="exact"/>
      </w:pPr>
    </w:p>
    <w:p w14:paraId="159563CD" w14:textId="77777777" w:rsidR="00D83B8A" w:rsidRDefault="00D83B8A">
      <w:pPr>
        <w:pStyle w:val="AbstractHead"/>
        <w:spacing w:before="0" w:after="0" w:line="14" w:lineRule="exact"/>
        <w:sectPr w:rsidR="00D83B8A" w:rsidSect="0088714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1F2271F0" w14:textId="77777777" w:rsidR="00D83B8A" w:rsidRDefault="00D83B8A">
      <w:pPr>
        <w:pStyle w:val="AbstractHead"/>
        <w:spacing w:before="0" w:line="200" w:lineRule="exact"/>
      </w:pPr>
      <w:r>
        <w:rPr>
          <w:rStyle w:val="FootnoteReference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0779BC16" w14:textId="53E13108" w:rsidR="00D83B8A" w:rsidRDefault="00D83B8A">
      <w:pPr>
        <w:pStyle w:val="AbstractText"/>
      </w:pPr>
      <w:r>
        <w:rPr>
          <w:b/>
          <w:bCs/>
        </w:rPr>
        <w:t>Motivation:</w:t>
      </w:r>
      <w:r>
        <w:t xml:space="preserve"> </w:t>
      </w:r>
      <w:r w:rsidR="00A65DBA">
        <w:t xml:space="preserve">Finding </w:t>
      </w:r>
      <w:r w:rsidR="00732490">
        <w:t xml:space="preserve">orthologous </w:t>
      </w:r>
      <w:proofErr w:type="gramStart"/>
      <w:r w:rsidR="00732490">
        <w:t xml:space="preserve">genes </w:t>
      </w:r>
      <w:ins w:id="9" w:author="Zhengchang Su" w:date="2015-06-09T15:10:00Z">
        <w:r w:rsidR="00B26B94">
          <w:t>between sequenced g</w:t>
        </w:r>
        <w:r w:rsidR="00B26B94">
          <w:t>e</w:t>
        </w:r>
        <w:r w:rsidR="00B26B94">
          <w:t xml:space="preserve">nomes </w:t>
        </w:r>
      </w:ins>
      <w:r w:rsidR="00732490">
        <w:t>is</w:t>
      </w:r>
      <w:proofErr w:type="gramEnd"/>
      <w:r w:rsidR="00732490">
        <w:t xml:space="preserve"> a primary step in </w:t>
      </w:r>
      <w:del w:id="10" w:author="Zhengchang Su" w:date="2015-06-09T15:12:00Z">
        <w:r w:rsidR="00FF2527" w:rsidDel="006F3B54">
          <w:delText xml:space="preserve">every </w:delText>
        </w:r>
      </w:del>
      <w:r w:rsidR="00FF2527">
        <w:t>comparative genomic stud</w:t>
      </w:r>
      <w:ins w:id="11" w:author="Zhengchang Su" w:date="2015-06-09T15:11:00Z">
        <w:r w:rsidR="00B26B94">
          <w:t>ies</w:t>
        </w:r>
      </w:ins>
      <w:del w:id="12" w:author="Zhengchang Su" w:date="2015-06-09T15:11:00Z">
        <w:r w:rsidR="00FF2527" w:rsidDel="00B26B94">
          <w:delText>y</w:delText>
        </w:r>
      </w:del>
      <w:r w:rsidR="00FF2527">
        <w:t>.</w:t>
      </w:r>
      <w:r w:rsidR="00732490">
        <w:t xml:space="preserve"> </w:t>
      </w:r>
      <w:del w:id="13" w:author="Zhengchang Su" w:date="2015-06-09T15:13:00Z">
        <w:r w:rsidR="00732490" w:rsidDel="006F3B54">
          <w:delText>Orthol</w:delText>
        </w:r>
        <w:r w:rsidR="00732490" w:rsidDel="006F3B54">
          <w:delText>o</w:delText>
        </w:r>
        <w:r w:rsidR="00732490" w:rsidDel="006F3B54">
          <w:delText>gous group identification lay the basis for genome annot</w:delText>
        </w:r>
        <w:r w:rsidR="00732490" w:rsidDel="006F3B54">
          <w:delText>a</w:delText>
        </w:r>
        <w:r w:rsidR="00732490" w:rsidDel="006F3B54">
          <w:delText xml:space="preserve">tions. </w:delText>
        </w:r>
      </w:del>
      <w:r w:rsidR="00FF2527">
        <w:t xml:space="preserve">With the </w:t>
      </w:r>
      <w:del w:id="14" w:author="Zhengchang Su" w:date="2015-06-09T15:13:00Z">
        <w:r w:rsidR="00FF2527" w:rsidDel="006F3B54">
          <w:delText xml:space="preserve">unprecedented </w:delText>
        </w:r>
      </w:del>
      <w:ins w:id="15" w:author="Zhengchang Su" w:date="2015-06-09T15:13:00Z">
        <w:r w:rsidR="006F3B54">
          <w:t xml:space="preserve">exponentially </w:t>
        </w:r>
      </w:ins>
      <w:r w:rsidR="00FF2527">
        <w:t>increas</w:t>
      </w:r>
      <w:ins w:id="16" w:author="Zhengchang Su" w:date="2015-06-09T15:13:00Z">
        <w:r w:rsidR="006F3B54">
          <w:t>ing</w:t>
        </w:r>
      </w:ins>
      <w:del w:id="17" w:author="Zhengchang Su" w:date="2015-06-09T15:13:00Z">
        <w:r w:rsidR="00FF2527" w:rsidDel="006F3B54">
          <w:delText>e</w:delText>
        </w:r>
      </w:del>
      <w:r w:rsidR="00FF2527">
        <w:t xml:space="preserve"> </w:t>
      </w:r>
      <w:del w:id="18" w:author="Zhengchang Su" w:date="2015-06-09T15:13:00Z">
        <w:r w:rsidR="00FF2527" w:rsidDel="006F3B54">
          <w:delText xml:space="preserve">in </w:delText>
        </w:r>
      </w:del>
      <w:r w:rsidR="00FF2527">
        <w:t xml:space="preserve">the number of </w:t>
      </w:r>
      <w:del w:id="19" w:author="Zhengchang Su" w:date="2015-06-09T15:13:00Z">
        <w:r w:rsidR="00FF2527" w:rsidDel="006F3B54">
          <w:delText xml:space="preserve">fully </w:delText>
        </w:r>
      </w:del>
      <w:r w:rsidR="00FF2527">
        <w:t xml:space="preserve">sequenced genomes, </w:t>
      </w:r>
      <w:ins w:id="20" w:author="Zhengchang Su" w:date="2015-06-09T15:15:00Z">
        <w:r w:rsidR="006F3B54">
          <w:t>co</w:t>
        </w:r>
        <w:r w:rsidR="006F3B54">
          <w:t>m</w:t>
        </w:r>
        <w:r w:rsidR="006F3B54">
          <w:t xml:space="preserve">parative genomics becomes more powerful </w:t>
        </w:r>
      </w:ins>
      <w:ins w:id="21" w:author="Zhengchang Su" w:date="2015-06-09T15:17:00Z">
        <w:r w:rsidR="006F3B54">
          <w:t xml:space="preserve">than ever </w:t>
        </w:r>
      </w:ins>
      <w:ins w:id="22" w:author="Zhengchang Su" w:date="2015-06-09T15:15:00Z">
        <w:r w:rsidR="006F3B54">
          <w:t>for</w:t>
        </w:r>
      </w:ins>
      <w:ins w:id="23" w:author="Zhengchang Su" w:date="2015-06-09T15:17:00Z">
        <w:r w:rsidR="006F3B54">
          <w:t xml:space="preserve"> genomic analysis. However, </w:t>
        </w:r>
      </w:ins>
      <w:ins w:id="24" w:author="Zhengchang Su" w:date="2015-06-09T15:19:00Z">
        <w:r w:rsidR="006F3B54">
          <w:t xml:space="preserve">the </w:t>
        </w:r>
      </w:ins>
      <w:ins w:id="25" w:author="Zhengchang Su" w:date="2015-06-09T15:17:00Z">
        <w:r w:rsidR="006F3B54">
          <w:t>very large number of genomes need</w:t>
        </w:r>
      </w:ins>
      <w:ins w:id="26" w:author="Zhengchang Su" w:date="2015-06-09T15:20:00Z">
        <w:r w:rsidR="006F3B54">
          <w:t>ing</w:t>
        </w:r>
      </w:ins>
      <w:ins w:id="27" w:author="Zhengchang Su" w:date="2015-06-09T15:17:00Z">
        <w:r w:rsidR="006F3B54">
          <w:t xml:space="preserve"> to be analyzed makes </w:t>
        </w:r>
      </w:ins>
      <w:r w:rsidR="00FF2527">
        <w:t xml:space="preserve">conventional </w:t>
      </w:r>
      <w:ins w:id="28" w:author="Zhengchang Su" w:date="2015-06-09T15:19:00Z">
        <w:r w:rsidR="006F3B54">
          <w:t xml:space="preserve">orthologous </w:t>
        </w:r>
      </w:ins>
      <w:ins w:id="29" w:author="Zhengchang Su" w:date="2015-06-09T15:20:00Z">
        <w:r w:rsidR="006F3B54">
          <w:t xml:space="preserve">prediction </w:t>
        </w:r>
      </w:ins>
      <w:r w:rsidR="00FF2527">
        <w:t>method</w:t>
      </w:r>
      <w:ins w:id="30" w:author="Zhengchang Su" w:date="2015-06-09T15:20:00Z">
        <w:r w:rsidR="006F3B54">
          <w:t>s</w:t>
        </w:r>
      </w:ins>
      <w:ins w:id="31" w:author="Zhengchang Su" w:date="2015-06-09T15:19:00Z">
        <w:r w:rsidR="006F3B54">
          <w:t xml:space="preserve"> inc</w:t>
        </w:r>
        <w:r w:rsidR="006F3B54">
          <w:t>a</w:t>
        </w:r>
        <w:r w:rsidR="006F3B54">
          <w:t xml:space="preserve">pable for the tasks. </w:t>
        </w:r>
      </w:ins>
      <w:del w:id="32" w:author="Zhengchang Su" w:date="2015-06-09T15:20:00Z">
        <w:r w:rsidR="00FF2527" w:rsidDel="006F3B54">
          <w:delText>s</w:delText>
        </w:r>
      </w:del>
      <w:del w:id="33" w:author="Zhengchang Su" w:date="2015-06-09T15:21:00Z">
        <w:r w:rsidR="00FF2527" w:rsidDel="006F3B54">
          <w:delText xml:space="preserve"> </w:delText>
        </w:r>
      </w:del>
      <w:ins w:id="34" w:author="Zhengchang Su" w:date="2015-06-09T15:21:00Z">
        <w:r w:rsidR="006F3B54">
          <w:t xml:space="preserve">Thus new ultrafast tools are urgently needed. </w:t>
        </w:r>
      </w:ins>
      <w:del w:id="35" w:author="Zhengchang Su" w:date="2015-06-09T15:21:00Z">
        <w:r w:rsidR="00FF2527" w:rsidDel="006F3B54">
          <w:delText>are becoming less and less fe</w:delText>
        </w:r>
        <w:r w:rsidR="00FF2527" w:rsidDel="006F3B54">
          <w:delText>a</w:delText>
        </w:r>
        <w:r w:rsidR="00FF2527" w:rsidDel="006F3B54">
          <w:delText>sible</w:delText>
        </w:r>
      </w:del>
      <w:r w:rsidR="00FF2527">
        <w:t xml:space="preserve">. </w:t>
      </w:r>
    </w:p>
    <w:p w14:paraId="64315ECC" w14:textId="281CDA6F" w:rsidR="00FF2527" w:rsidRDefault="00FF2527">
      <w:pPr>
        <w:pStyle w:val="AbstractText"/>
      </w:pPr>
      <w:r w:rsidRPr="00FF2527">
        <w:rPr>
          <w:b/>
        </w:rPr>
        <w:t>Results:</w:t>
      </w:r>
      <w:r>
        <w:t xml:space="preserve"> Here</w:t>
      </w:r>
      <w:del w:id="36" w:author="Zhengchang Su" w:date="2015-06-09T15:23:00Z">
        <w:r w:rsidDel="00076E4A">
          <w:delText>in</w:delText>
        </w:r>
      </w:del>
      <w:r>
        <w:t xml:space="preserve">, we represent </w:t>
      </w:r>
      <w:proofErr w:type="spellStart"/>
      <w:r w:rsidR="00E15FBD">
        <w:t>PorthoMCL</w:t>
      </w:r>
      <w:proofErr w:type="spellEnd"/>
      <w:r>
        <w:t>, a parallel implement</w:t>
      </w:r>
      <w:r>
        <w:t>a</w:t>
      </w:r>
      <w:r>
        <w:t xml:space="preserve">tion of </w:t>
      </w:r>
      <w:proofErr w:type="spellStart"/>
      <w:r>
        <w:t>OrthoMCL</w:t>
      </w:r>
      <w:proofErr w:type="spellEnd"/>
      <w:r>
        <w:t xml:space="preserve">, </w:t>
      </w:r>
      <w:del w:id="37" w:author="Zhengchang Su" w:date="2015-06-09T15:24:00Z">
        <w:r w:rsidDel="00076E4A">
          <w:delText>which will address the problem of</w:delText>
        </w:r>
      </w:del>
      <w:ins w:id="38" w:author="Zhengchang Su" w:date="2015-06-09T15:24:00Z">
        <w:r w:rsidR="00076E4A">
          <w:t>for</w:t>
        </w:r>
      </w:ins>
      <w:r>
        <w:t xml:space="preserve"> finding orthol</w:t>
      </w:r>
      <w:r>
        <w:t>o</w:t>
      </w:r>
      <w:r>
        <w:t xml:space="preserve">gous genes among </w:t>
      </w:r>
      <w:ins w:id="39" w:author="Zhengchang Su" w:date="2015-06-09T15:24:00Z">
        <w:r w:rsidR="00076E4A">
          <w:t xml:space="preserve">a </w:t>
        </w:r>
      </w:ins>
      <w:r>
        <w:t xml:space="preserve">large number of genomes. </w:t>
      </w:r>
    </w:p>
    <w:p w14:paraId="550EAAE6" w14:textId="7881F321" w:rsidR="00FF2527" w:rsidRDefault="00AF5D55">
      <w:pPr>
        <w:pStyle w:val="AbstractText"/>
      </w:pPr>
      <w:r>
        <w:rPr>
          <w:b/>
        </w:rPr>
        <w:t>Availability</w:t>
      </w:r>
      <w:r w:rsidR="00FF2527" w:rsidRPr="00FF2527">
        <w:rPr>
          <w:b/>
        </w:rPr>
        <w:t>:</w:t>
      </w:r>
      <w:r w:rsidR="00FF2527">
        <w:t xml:space="preserve"> </w:t>
      </w:r>
      <w:proofErr w:type="spellStart"/>
      <w:r w:rsidR="008C4B30">
        <w:t>PorthoMCL</w:t>
      </w:r>
      <w:proofErr w:type="spellEnd"/>
      <w:r w:rsidR="00574ED6">
        <w:t xml:space="preserve"> (source</w:t>
      </w:r>
      <w:ins w:id="40" w:author="Zhengchang Su" w:date="2015-06-09T15:25:00Z">
        <w:r w:rsidR="006B3812">
          <w:t xml:space="preserve"> code</w:t>
        </w:r>
      </w:ins>
      <w:r w:rsidR="00574ED6">
        <w:t xml:space="preserve">, </w:t>
      </w:r>
      <w:ins w:id="41" w:author="Zhengchang Su" w:date="2015-06-09T15:25:00Z">
        <w:r w:rsidR="006B3812">
          <w:t>executables</w:t>
        </w:r>
      </w:ins>
      <w:del w:id="42" w:author="Zhengchang Su" w:date="2015-06-09T15:25:00Z">
        <w:r w:rsidR="00574ED6" w:rsidDel="006B3812">
          <w:delText>binaries</w:delText>
        </w:r>
      </w:del>
      <w:r w:rsidR="00574ED6">
        <w:t xml:space="preserve">, </w:t>
      </w:r>
      <w:r w:rsidR="00FE479E">
        <w:t>sample d</w:t>
      </w:r>
      <w:r w:rsidR="00FE479E">
        <w:t>a</w:t>
      </w:r>
      <w:r w:rsidR="00FE479E">
        <w:t>taset</w:t>
      </w:r>
      <w:ins w:id="43" w:author="Zhengchang Su" w:date="2015-06-09T15:25:00Z">
        <w:r w:rsidR="006B3812">
          <w:t>s</w:t>
        </w:r>
      </w:ins>
      <w:r w:rsidR="00FE479E">
        <w:t xml:space="preserve"> </w:t>
      </w:r>
      <w:r w:rsidR="00574ED6">
        <w:t>and documentation) i</w:t>
      </w:r>
      <w:r w:rsidR="00FF2527">
        <w:t xml:space="preserve">s available under the MIT license </w:t>
      </w:r>
      <w:r w:rsidR="00B620E8">
        <w:t xml:space="preserve">in </w:t>
      </w:r>
      <w:r w:rsidR="00FE479E">
        <w:t xml:space="preserve">the </w:t>
      </w:r>
      <w:proofErr w:type="spellStart"/>
      <w:r w:rsidR="00B620E8">
        <w:t>github</w:t>
      </w:r>
      <w:proofErr w:type="spellEnd"/>
      <w:r w:rsidR="00B620E8">
        <w:t xml:space="preserve"> r</w:t>
      </w:r>
      <w:r w:rsidR="00B620E8">
        <w:t>e</w:t>
      </w:r>
      <w:r w:rsidR="00B620E8">
        <w:t xml:space="preserve">pository: </w:t>
      </w:r>
      <w:hyperlink r:id="rId14" w:history="1">
        <w:r w:rsidR="009633E3">
          <w:rPr>
            <w:rStyle w:val="Hyperlink"/>
            <w:color w:val="000000"/>
            <w:u w:val="none"/>
          </w:rPr>
          <w:t>github.com/</w:t>
        </w:r>
        <w:proofErr w:type="spellStart"/>
        <w:r w:rsidR="009633E3">
          <w:rPr>
            <w:rStyle w:val="Hyperlink"/>
            <w:color w:val="000000"/>
            <w:u w:val="none"/>
          </w:rPr>
          <w:t>etabari</w:t>
        </w:r>
        <w:proofErr w:type="spellEnd"/>
        <w:r w:rsidR="009633E3">
          <w:rPr>
            <w:rStyle w:val="Hyperlink"/>
            <w:color w:val="000000"/>
            <w:u w:val="none"/>
          </w:rPr>
          <w:t>/</w:t>
        </w:r>
        <w:proofErr w:type="spellStart"/>
        <w:r w:rsidR="009633E3">
          <w:rPr>
            <w:rStyle w:val="Hyperlink"/>
            <w:color w:val="000000"/>
            <w:u w:val="none"/>
          </w:rPr>
          <w:t>Po</w:t>
        </w:r>
        <w:r w:rsidR="00FF2527" w:rsidRPr="00403E47">
          <w:rPr>
            <w:rStyle w:val="Hyperlink"/>
            <w:color w:val="000000"/>
            <w:u w:val="none"/>
          </w:rPr>
          <w:t>rthoMCL</w:t>
        </w:r>
        <w:proofErr w:type="spellEnd"/>
      </w:hyperlink>
      <w:r w:rsidR="00FF2527" w:rsidRPr="00FF2527">
        <w:t>.</w:t>
      </w:r>
      <w:r w:rsidR="00B620E8">
        <w:t xml:space="preserve"> The results of ortholog</w:t>
      </w:r>
      <w:ins w:id="44" w:author="Zhengchang Su" w:date="2015-06-09T15:26:00Z">
        <w:r w:rsidR="006B3812">
          <w:t>s</w:t>
        </w:r>
      </w:ins>
      <w:r w:rsidR="00B620E8">
        <w:t xml:space="preserve"> </w:t>
      </w:r>
      <w:del w:id="45" w:author="Zhengchang Su" w:date="2015-06-09T15:26:00Z">
        <w:r w:rsidR="00B620E8" w:rsidDel="006B3812">
          <w:delText xml:space="preserve">identification </w:delText>
        </w:r>
      </w:del>
      <w:ins w:id="46" w:author="Zhengchang Su" w:date="2015-06-09T15:26:00Z">
        <w:r w:rsidR="006B3812">
          <w:t xml:space="preserve">identified </w:t>
        </w:r>
      </w:ins>
      <w:r w:rsidR="00B620E8">
        <w:t xml:space="preserve">for 2,758 </w:t>
      </w:r>
      <w:r w:rsidR="00234F4C">
        <w:t xml:space="preserve">prokaryotic genomes are available </w:t>
      </w:r>
      <w:del w:id="47" w:author="Zhengchang Su" w:date="2015-06-09T15:27:00Z">
        <w:r w:rsidR="00234F4C" w:rsidDel="006B3812">
          <w:delText xml:space="preserve">to </w:delText>
        </w:r>
      </w:del>
      <w:ins w:id="48" w:author="Zhengchang Su" w:date="2015-06-09T15:27:00Z">
        <w:r w:rsidR="006B3812">
          <w:t xml:space="preserve">for </w:t>
        </w:r>
      </w:ins>
      <w:r w:rsidR="00234F4C">
        <w:t>dow</w:t>
      </w:r>
      <w:r w:rsidR="00234F4C">
        <w:t>n</w:t>
      </w:r>
      <w:r w:rsidR="00234F4C">
        <w:t>load</w:t>
      </w:r>
      <w:ins w:id="49" w:author="Zhengchang Su" w:date="2015-06-09T15:27:00Z">
        <w:r w:rsidR="006B3812">
          <w:t>ing</w:t>
        </w:r>
      </w:ins>
      <w:r w:rsidR="00234F4C">
        <w:t xml:space="preserve"> </w:t>
      </w:r>
      <w:del w:id="50" w:author="Zhengchang Su" w:date="2015-06-09T15:27:00Z">
        <w:r w:rsidR="00234F4C" w:rsidDel="006B3812">
          <w:delText>from</w:delText>
        </w:r>
      </w:del>
      <w:ins w:id="51" w:author="Zhengchang Su" w:date="2015-06-09T15:27:00Z">
        <w:r w:rsidR="006B3812">
          <w:t>at</w:t>
        </w:r>
      </w:ins>
      <w:r w:rsidR="00234F4C">
        <w:t xml:space="preserve">: </w:t>
      </w:r>
      <w:r w:rsidR="00234F4C" w:rsidRPr="00234F4C">
        <w:rPr>
          <w:color w:val="FF0000"/>
        </w:rPr>
        <w:t>UPLOAD IT SOMEWHERE</w:t>
      </w:r>
      <w:r w:rsidR="00BA584D">
        <w:rPr>
          <w:color w:val="FF0000"/>
        </w:rPr>
        <w:t xml:space="preserve"> (</w:t>
      </w:r>
      <w:r w:rsidR="005A6A9C">
        <w:rPr>
          <w:color w:val="FF0000"/>
        </w:rPr>
        <w:t xml:space="preserve">10GB </w:t>
      </w:r>
      <w:r w:rsidR="00BA584D">
        <w:rPr>
          <w:color w:val="FF0000"/>
        </w:rPr>
        <w:t>compressed</w:t>
      </w:r>
      <w:r w:rsidR="000557F0">
        <w:rPr>
          <w:color w:val="FF0000"/>
        </w:rPr>
        <w:t xml:space="preserve"> [51gb uncompressed]</w:t>
      </w:r>
      <w:r w:rsidR="00BA584D">
        <w:rPr>
          <w:color w:val="FF0000"/>
        </w:rPr>
        <w:t>)</w:t>
      </w:r>
      <w:r w:rsidR="00234F4C">
        <w:t>.</w:t>
      </w:r>
    </w:p>
    <w:p w14:paraId="2EBF1DE3" w14:textId="0E0B94C6" w:rsidR="00AF5D55" w:rsidRPr="00FF2527" w:rsidRDefault="00AF5D55">
      <w:pPr>
        <w:pStyle w:val="AbstractText"/>
      </w:pPr>
      <w:r w:rsidRPr="00AF5D55">
        <w:rPr>
          <w:b/>
        </w:rPr>
        <w:t>Contact:</w:t>
      </w:r>
      <w:r>
        <w:t xml:space="preserve"> </w:t>
      </w:r>
      <w:del w:id="52" w:author="Zhengchang Su" w:date="2015-06-09T15:22:00Z">
        <w:r w:rsidDel="00A20AEE">
          <w:delText>sseyedit</w:delText>
        </w:r>
      </w:del>
      <w:ins w:id="53" w:author="Zhengchang Su" w:date="2015-06-09T15:22:00Z">
        <w:r w:rsidR="00A20AEE">
          <w:t>zcsu</w:t>
        </w:r>
      </w:ins>
      <w:r>
        <w:t>@uncc.edu.</w:t>
      </w:r>
    </w:p>
    <w:p w14:paraId="74EA4941" w14:textId="77777777" w:rsidR="00D83B8A" w:rsidRDefault="00D83B8A" w:rsidP="00341B9C">
      <w:pPr>
        <w:pStyle w:val="Heading1"/>
        <w:spacing w:before="360"/>
        <w:ind w:left="360" w:hanging="360"/>
      </w:pPr>
      <w:r>
        <w:t xml:space="preserve">introduction </w:t>
      </w:r>
    </w:p>
    <w:p w14:paraId="5B0940DE" w14:textId="41129DFD" w:rsidR="00FD152F" w:rsidRPr="00403E47" w:rsidRDefault="0053100F" w:rsidP="00FD152F">
      <w:pPr>
        <w:pStyle w:val="ParaNoInd"/>
        <w:rPr>
          <w:color w:val="000000"/>
        </w:rPr>
      </w:pPr>
      <w:r w:rsidRPr="0053100F">
        <w:t xml:space="preserve">The </w:t>
      </w:r>
      <w:ins w:id="54" w:author="Zhengchang Su" w:date="2015-06-09T15:53:00Z">
        <w:r w:rsidR="00C915C6">
          <w:t xml:space="preserve">rapid </w:t>
        </w:r>
      </w:ins>
      <w:r w:rsidR="001B6C66">
        <w:t>advance</w:t>
      </w:r>
      <w:ins w:id="55" w:author="Zhengchang Su" w:date="2015-06-09T15:49:00Z">
        <w:r w:rsidR="00BE5EA8">
          <w:t xml:space="preserve"> in</w:t>
        </w:r>
      </w:ins>
      <w:del w:id="56" w:author="Zhengchang Su" w:date="2015-06-09T15:49:00Z">
        <w:r w:rsidR="001B6C66" w:rsidDel="00BE5EA8">
          <w:delText>ments</w:delText>
        </w:r>
      </w:del>
      <w:r w:rsidR="001B6C66">
        <w:t xml:space="preserve"> </w:t>
      </w:r>
      <w:ins w:id="57" w:author="Zhengchang Su" w:date="2015-06-09T15:48:00Z">
        <w:r w:rsidR="00BE5EA8">
          <w:t>sequencing technologies has</w:t>
        </w:r>
      </w:ins>
      <w:ins w:id="58" w:author="Zhengchang Su" w:date="2015-06-09T15:49:00Z">
        <w:r w:rsidR="00BE5EA8">
          <w:t xml:space="preserve"> made sequen</w:t>
        </w:r>
        <w:r w:rsidR="00BE5EA8">
          <w:t>c</w:t>
        </w:r>
        <w:r w:rsidR="00BE5EA8">
          <w:t xml:space="preserve">ing a prokaryotic genome at </w:t>
        </w:r>
      </w:ins>
      <w:ins w:id="59" w:author="Zhengchang Su" w:date="2015-06-09T15:53:00Z">
        <w:r w:rsidR="00C915C6">
          <w:t xml:space="preserve">an </w:t>
        </w:r>
      </w:ins>
      <w:ins w:id="60" w:author="Zhengchang Su" w:date="2015-06-09T15:51:00Z">
        <w:r w:rsidR="00BE5EA8">
          <w:t>unprecedented</w:t>
        </w:r>
      </w:ins>
      <w:ins w:id="61" w:author="Zhengchang Su" w:date="2015-06-09T15:49:00Z">
        <w:r w:rsidR="00BE5EA8">
          <w:t xml:space="preserve"> </w:t>
        </w:r>
      </w:ins>
      <w:ins w:id="62" w:author="Zhengchang Su" w:date="2015-06-09T15:51:00Z">
        <w:r w:rsidR="00BE5EA8">
          <w:t xml:space="preserve">fast </w:t>
        </w:r>
      </w:ins>
      <w:ins w:id="63" w:author="Zhengchang Su" w:date="2015-06-09T15:53:00Z">
        <w:r w:rsidR="00C915C6">
          <w:t>speed</w:t>
        </w:r>
      </w:ins>
      <w:ins w:id="64" w:author="Zhengchang Su" w:date="2015-06-09T15:54:00Z">
        <w:r w:rsidR="00C915C6" w:rsidRPr="00C915C6">
          <w:t xml:space="preserve"> </w:t>
        </w:r>
        <w:r w:rsidR="00C915C6">
          <w:t>and low cost</w:t>
        </w:r>
      </w:ins>
      <w:ins w:id="65" w:author="Zhengchang Su" w:date="2015-06-09T15:53:00Z">
        <w:r w:rsidR="00C915C6">
          <w:t xml:space="preserve">. As </w:t>
        </w:r>
      </w:ins>
      <w:ins w:id="66" w:author="Zhengchang Su" w:date="2015-06-09T15:54:00Z">
        <w:r w:rsidR="00C915C6">
          <w:t>a resulting thousands of prokaryotic genomes have been fully sequenced, and these number can soon reach tens of tho</w:t>
        </w:r>
        <w:r w:rsidR="00C915C6">
          <w:t>u</w:t>
        </w:r>
        <w:r w:rsidR="00C915C6">
          <w:t xml:space="preserve">sands. These </w:t>
        </w:r>
      </w:ins>
      <w:ins w:id="67" w:author="Zhengchang Su" w:date="2015-06-09T15:56:00Z">
        <w:r w:rsidR="00C915C6">
          <w:t>large number of completed genomes render compar</w:t>
        </w:r>
      </w:ins>
      <w:ins w:id="68" w:author="Zhengchang Su" w:date="2015-06-09T15:57:00Z">
        <w:r w:rsidR="00C915C6">
          <w:t>a</w:t>
        </w:r>
        <w:r w:rsidR="00C915C6">
          <w:t xml:space="preserve">tive genomics ever powerful for gene annotations and </w:t>
        </w:r>
      </w:ins>
      <w:ins w:id="69" w:author="Zhengchang Su" w:date="2015-06-09T16:02:00Z">
        <w:r w:rsidR="00C915C6">
          <w:t>tackling</w:t>
        </w:r>
      </w:ins>
      <w:ins w:id="70" w:author="Zhengchang Su" w:date="2015-06-09T15:57:00Z">
        <w:r w:rsidR="00C915C6">
          <w:t xml:space="preserve"> important theoretical and application </w:t>
        </w:r>
      </w:ins>
      <w:ins w:id="71" w:author="Zhengchang Su" w:date="2015-06-09T16:02:00Z">
        <w:r w:rsidR="00C915C6">
          <w:t>problems</w:t>
        </w:r>
      </w:ins>
      <w:ins w:id="72" w:author="Zhengchang Su" w:date="2015-06-09T15:57:00Z">
        <w:r w:rsidR="00C915C6">
          <w:t>.</w:t>
        </w:r>
      </w:ins>
      <w:ins w:id="73" w:author="Zhengchang Su" w:date="2015-06-09T15:56:00Z">
        <w:r w:rsidR="00C915C6">
          <w:t xml:space="preserve"> </w:t>
        </w:r>
      </w:ins>
      <w:del w:id="74" w:author="Zhengchang Su" w:date="2015-06-09T16:01:00Z">
        <w:r w:rsidR="001B6C66" w:rsidDel="00C915C6">
          <w:delText>in</w:delText>
        </w:r>
        <w:r w:rsidRPr="0053100F" w:rsidDel="00C915C6">
          <w:delText xml:space="preserve"> </w:delText>
        </w:r>
        <w:r w:rsidR="001B6C66" w:rsidDel="00C915C6">
          <w:delText>speed, efficiency and affordabi</w:delText>
        </w:r>
        <w:r w:rsidR="001B6C66" w:rsidDel="00C915C6">
          <w:delText>l</w:delText>
        </w:r>
        <w:r w:rsidR="001B6C66" w:rsidDel="00C915C6">
          <w:delText>ity of</w:delText>
        </w:r>
        <w:r w:rsidRPr="0053100F" w:rsidDel="00C915C6">
          <w:delText xml:space="preserve"> </w:delText>
        </w:r>
        <w:r w:rsidR="001B6C66" w:rsidDel="00C915C6">
          <w:delText xml:space="preserve">whole-genome sequencing methods have </w:delText>
        </w:r>
        <w:r w:rsidR="00F562E3" w:rsidDel="00C915C6">
          <w:delText>o</w:delText>
        </w:r>
        <w:r w:rsidR="00F562E3" w:rsidDel="00C915C6">
          <w:delText>f</w:delText>
        </w:r>
        <w:r w:rsidR="00F562E3" w:rsidDel="00C915C6">
          <w:delText xml:space="preserve">fered the field of comparative </w:delText>
        </w:r>
        <w:r w:rsidR="00F562E3" w:rsidRPr="00F562E3" w:rsidDel="00C915C6">
          <w:rPr>
            <w:color w:val="000000"/>
          </w:rPr>
          <w:delText xml:space="preserve">genomics </w:delText>
        </w:r>
        <w:r w:rsidR="00F562E3" w:rsidDel="00C915C6">
          <w:delText xml:space="preserve">the potential </w:delText>
        </w:r>
        <w:r w:rsidR="001B6C66" w:rsidRPr="00403E47" w:rsidDel="00C915C6">
          <w:rPr>
            <w:color w:val="000000"/>
          </w:rPr>
          <w:delText xml:space="preserve">to analyze </w:delText>
        </w:r>
        <w:r w:rsidR="00F562E3" w:rsidRPr="00403E47" w:rsidDel="00C915C6">
          <w:rPr>
            <w:color w:val="000000"/>
          </w:rPr>
          <w:delText>individual genomes i</w:delText>
        </w:r>
        <w:r w:rsidR="00F562E3" w:rsidRPr="00403E47" w:rsidDel="00C915C6">
          <w:rPr>
            <w:color w:val="000000"/>
          </w:rPr>
          <w:delText>n</w:delText>
        </w:r>
        <w:r w:rsidR="00F562E3" w:rsidRPr="00403E47" w:rsidDel="00C915C6">
          <w:rPr>
            <w:color w:val="000000"/>
          </w:rPr>
          <w:delText xml:space="preserve">stead of reference assemblies. </w:delText>
        </w:r>
      </w:del>
      <w:ins w:id="75" w:author="Zhengchang Su" w:date="2015-06-09T16:03:00Z">
        <w:r w:rsidR="000D0E13">
          <w:rPr>
            <w:color w:val="000000"/>
          </w:rPr>
          <w:t xml:space="preserve">However, </w:t>
        </w:r>
      </w:ins>
      <w:del w:id="76" w:author="Zhengchang Su" w:date="2015-06-09T16:03:00Z">
        <w:r w:rsidR="00F562E3" w:rsidRPr="00403E47" w:rsidDel="000D0E13">
          <w:rPr>
            <w:color w:val="000000"/>
          </w:rPr>
          <w:delText>Such compar</w:delText>
        </w:r>
        <w:r w:rsidR="00F562E3" w:rsidRPr="00403E47" w:rsidDel="000D0E13">
          <w:rPr>
            <w:color w:val="000000"/>
          </w:rPr>
          <w:delText>a</w:delText>
        </w:r>
        <w:r w:rsidR="00F562E3" w:rsidRPr="00403E47" w:rsidDel="000D0E13">
          <w:rPr>
            <w:color w:val="000000"/>
          </w:rPr>
          <w:delText xml:space="preserve">tive analyses </w:delText>
        </w:r>
        <w:r w:rsidR="00F7560D" w:rsidRPr="00403E47" w:rsidDel="000D0E13">
          <w:rPr>
            <w:color w:val="000000"/>
          </w:rPr>
          <w:delText xml:space="preserve">could </w:delText>
        </w:r>
        <w:r w:rsidR="00F562E3" w:rsidRPr="00403E47" w:rsidDel="000D0E13">
          <w:rPr>
            <w:color w:val="000000"/>
          </w:rPr>
          <w:delText xml:space="preserve">be </w:delText>
        </w:r>
        <w:r w:rsidR="00F562E3" w:rsidRPr="00F562E3" w:rsidDel="000D0E13">
          <w:rPr>
            <w:color w:val="000000"/>
          </w:rPr>
          <w:delText>used to discover differences betwee</w:delText>
        </w:r>
        <w:r w:rsidR="00F562E3" w:rsidDel="000D0E13">
          <w:rPr>
            <w:color w:val="000000"/>
          </w:rPr>
          <w:delText>n individ</w:delText>
        </w:r>
        <w:r w:rsidR="00F562E3" w:rsidDel="000D0E13">
          <w:rPr>
            <w:color w:val="000000"/>
          </w:rPr>
          <w:delText>u</w:delText>
        </w:r>
        <w:r w:rsidR="00F562E3" w:rsidDel="000D0E13">
          <w:rPr>
            <w:color w:val="000000"/>
          </w:rPr>
          <w:delText xml:space="preserve">als and the extent to </w:delText>
        </w:r>
        <w:r w:rsidR="00F562E3" w:rsidRPr="00F562E3" w:rsidDel="000D0E13">
          <w:rPr>
            <w:color w:val="000000"/>
          </w:rPr>
          <w:delText xml:space="preserve">which these differences affect </w:delText>
        </w:r>
        <w:r w:rsidR="00F7560D" w:rsidDel="000D0E13">
          <w:rPr>
            <w:color w:val="000000"/>
          </w:rPr>
          <w:delText xml:space="preserve">their </w:delText>
        </w:r>
        <w:r w:rsidR="00F562E3" w:rsidRPr="00F562E3" w:rsidDel="000D0E13">
          <w:rPr>
            <w:color w:val="000000"/>
          </w:rPr>
          <w:delText>response to the environment.</w:delText>
        </w:r>
        <w:r w:rsidR="00F562E3" w:rsidRPr="00403E47" w:rsidDel="000D0E13">
          <w:rPr>
            <w:color w:val="000000"/>
          </w:rPr>
          <w:delText xml:space="preserve"> </w:delText>
        </w:r>
        <w:r w:rsidR="00F7560D" w:rsidRPr="00403E47" w:rsidDel="000D0E13">
          <w:rPr>
            <w:color w:val="000000"/>
          </w:rPr>
          <w:delText>T</w:delText>
        </w:r>
      </w:del>
      <w:ins w:id="77" w:author="Zhengchang Su" w:date="2015-06-09T16:03:00Z">
        <w:r w:rsidR="000D0E13">
          <w:rPr>
            <w:color w:val="000000"/>
          </w:rPr>
          <w:t>t</w:t>
        </w:r>
      </w:ins>
      <w:r w:rsidR="00F7560D" w:rsidRPr="00403E47">
        <w:rPr>
          <w:color w:val="000000"/>
        </w:rPr>
        <w:t xml:space="preserve">he rate at which </w:t>
      </w:r>
      <w:del w:id="78" w:author="Zhengchang Su" w:date="2015-06-09T16:04:00Z">
        <w:r w:rsidR="00F7560D" w:rsidRPr="00403E47" w:rsidDel="000D0E13">
          <w:rPr>
            <w:color w:val="000000"/>
          </w:rPr>
          <w:delText>this data</w:delText>
        </w:r>
      </w:del>
      <w:ins w:id="79" w:author="Zhengchang Su" w:date="2015-06-09T16:04:00Z">
        <w:r w:rsidR="000D0E13">
          <w:rPr>
            <w:color w:val="000000"/>
          </w:rPr>
          <w:t>genomes are sequenced</w:t>
        </w:r>
      </w:ins>
      <w:r w:rsidR="00F7560D" w:rsidRPr="00403E47">
        <w:rPr>
          <w:color w:val="000000"/>
        </w:rPr>
        <w:t xml:space="preserve"> </w:t>
      </w:r>
      <w:del w:id="80" w:author="Zhengchang Su" w:date="2015-06-09T16:04:00Z">
        <w:r w:rsidR="00F7560D" w:rsidRPr="00403E47" w:rsidDel="000D0E13">
          <w:rPr>
            <w:color w:val="000000"/>
          </w:rPr>
          <w:delText xml:space="preserve">is growing is </w:delText>
        </w:r>
      </w:del>
      <w:r w:rsidR="00F7560D" w:rsidRPr="00403E47">
        <w:rPr>
          <w:color w:val="000000"/>
        </w:rPr>
        <w:t>outpac</w:t>
      </w:r>
      <w:del w:id="81" w:author="Zhengchang Su" w:date="2015-06-09T16:04:00Z">
        <w:r w:rsidR="00F7560D" w:rsidRPr="00403E47" w:rsidDel="000D0E13">
          <w:rPr>
            <w:color w:val="000000"/>
          </w:rPr>
          <w:delText>ing</w:delText>
        </w:r>
      </w:del>
      <w:ins w:id="82" w:author="Zhengchang Su" w:date="2015-06-09T16:04:00Z">
        <w:r w:rsidR="000D0E13">
          <w:rPr>
            <w:color w:val="000000"/>
          </w:rPr>
          <w:t>e</w:t>
        </w:r>
      </w:ins>
      <w:r w:rsidR="00F7560D" w:rsidRPr="00403E47">
        <w:rPr>
          <w:color w:val="000000"/>
        </w:rPr>
        <w:t xml:space="preserve"> th</w:t>
      </w:r>
      <w:ins w:id="83" w:author="Zhengchang Su" w:date="2015-06-09T16:06:00Z">
        <w:r w:rsidR="000D0E13">
          <w:rPr>
            <w:color w:val="000000"/>
          </w:rPr>
          <w:t xml:space="preserve">at </w:t>
        </w:r>
      </w:ins>
      <w:ins w:id="84" w:author="Zhengchang Su" w:date="2015-06-09T16:07:00Z">
        <w:r w:rsidR="000D0E13">
          <w:rPr>
            <w:color w:val="000000"/>
          </w:rPr>
          <w:t xml:space="preserve">at which CPU speed </w:t>
        </w:r>
      </w:ins>
      <w:ins w:id="85" w:author="Zhengchang Su" w:date="2015-06-09T16:08:00Z">
        <w:r w:rsidR="000D0E13">
          <w:rPr>
            <w:color w:val="000000"/>
          </w:rPr>
          <w:t>increases</w:t>
        </w:r>
      </w:ins>
      <w:ins w:id="86" w:author="Zhengchang Su" w:date="2015-06-09T16:13:00Z">
        <w:r w:rsidR="00963D78">
          <w:rPr>
            <w:color w:val="000000"/>
          </w:rPr>
          <w:t xml:space="preserve">. This </w:t>
        </w:r>
      </w:ins>
      <w:ins w:id="87" w:author="Zhengchang Su" w:date="2015-06-09T16:08:00Z">
        <w:r w:rsidR="00963D78">
          <w:rPr>
            <w:color w:val="000000"/>
          </w:rPr>
          <w:t>poses</w:t>
        </w:r>
        <w:r w:rsidR="000D0E13">
          <w:rPr>
            <w:color w:val="000000"/>
          </w:rPr>
          <w:t xml:space="preserve"> </w:t>
        </w:r>
      </w:ins>
      <w:ins w:id="88" w:author="Zhengchang Su" w:date="2015-06-09T16:13:00Z">
        <w:r w:rsidR="00963D78">
          <w:rPr>
            <w:color w:val="000000"/>
          </w:rPr>
          <w:t xml:space="preserve">a </w:t>
        </w:r>
      </w:ins>
      <w:ins w:id="89" w:author="Zhengchang Su" w:date="2015-06-09T16:10:00Z">
        <w:r w:rsidR="000D0E13">
          <w:rPr>
            <w:color w:val="000000"/>
          </w:rPr>
          <w:t xml:space="preserve">great </w:t>
        </w:r>
      </w:ins>
      <w:ins w:id="90" w:author="Zhengchang Su" w:date="2015-06-09T16:08:00Z">
        <w:r w:rsidR="00963D78">
          <w:rPr>
            <w:color w:val="000000"/>
          </w:rPr>
          <w:t>challenge</w:t>
        </w:r>
        <w:r w:rsidR="000D0E13">
          <w:rPr>
            <w:color w:val="000000"/>
          </w:rPr>
          <w:t xml:space="preserve"> </w:t>
        </w:r>
      </w:ins>
      <w:ins w:id="91" w:author="Zhengchang Su" w:date="2015-06-09T16:16:00Z">
        <w:r w:rsidR="00B47870">
          <w:rPr>
            <w:color w:val="000000"/>
          </w:rPr>
          <w:t xml:space="preserve">in </w:t>
        </w:r>
      </w:ins>
      <w:ins w:id="92" w:author="Zhengchang Su" w:date="2015-06-09T16:11:00Z">
        <w:r w:rsidR="000D0E13">
          <w:rPr>
            <w:color w:val="000000"/>
          </w:rPr>
          <w:t>comparative genomics ge</w:t>
        </w:r>
        <w:r w:rsidR="00B47870">
          <w:rPr>
            <w:color w:val="000000"/>
          </w:rPr>
          <w:t>nomic analysis of</w:t>
        </w:r>
        <w:r w:rsidR="000D0E13">
          <w:rPr>
            <w:color w:val="000000"/>
          </w:rPr>
          <w:t xml:space="preserve"> these very large number of genomes</w:t>
        </w:r>
      </w:ins>
      <w:ins w:id="93" w:author="Zhengchang Su" w:date="2015-06-09T16:13:00Z">
        <w:r w:rsidR="00963D78">
          <w:rPr>
            <w:color w:val="000000"/>
          </w:rPr>
          <w:t>, and s</w:t>
        </w:r>
        <w:r w:rsidR="00963D78">
          <w:rPr>
            <w:color w:val="000000"/>
          </w:rPr>
          <w:t>o</w:t>
        </w:r>
        <w:r w:rsidR="00963D78">
          <w:rPr>
            <w:color w:val="000000"/>
          </w:rPr>
          <w:t>licit</w:t>
        </w:r>
      </w:ins>
      <w:ins w:id="94" w:author="Zhengchang Su" w:date="2015-06-09T16:17:00Z">
        <w:r w:rsidR="00B47870">
          <w:rPr>
            <w:color w:val="000000"/>
          </w:rPr>
          <w:t>s</w:t>
        </w:r>
      </w:ins>
      <w:ins w:id="95" w:author="Zhengchang Su" w:date="2015-06-09T16:13:00Z">
        <w:r w:rsidR="00963D78">
          <w:rPr>
            <w:color w:val="000000"/>
          </w:rPr>
          <w:t xml:space="preserve"> </w:t>
        </w:r>
      </w:ins>
      <w:del w:id="96" w:author="Zhengchang Su" w:date="2015-06-09T16:06:00Z">
        <w:r w:rsidR="00F7560D" w:rsidRPr="00403E47" w:rsidDel="000D0E13">
          <w:rPr>
            <w:color w:val="000000"/>
          </w:rPr>
          <w:delText xml:space="preserve">e </w:delText>
        </w:r>
      </w:del>
      <w:del w:id="97" w:author="Zhengchang Su" w:date="2015-06-09T16:09:00Z">
        <w:r w:rsidR="00F7560D" w:rsidRPr="00403E47" w:rsidDel="000D0E13">
          <w:rPr>
            <w:color w:val="000000"/>
          </w:rPr>
          <w:delText>c</w:delText>
        </w:r>
        <w:r w:rsidR="00EA71D5" w:rsidRPr="00403E47" w:rsidDel="000D0E13">
          <w:rPr>
            <w:color w:val="000000"/>
          </w:rPr>
          <w:delText xml:space="preserve">onventional </w:delText>
        </w:r>
        <w:r w:rsidR="00FD152F" w:rsidRPr="00403E47" w:rsidDel="000D0E13">
          <w:rPr>
            <w:color w:val="000000"/>
          </w:rPr>
          <w:delText>comparative g</w:delText>
        </w:r>
        <w:r w:rsidR="00FD152F" w:rsidRPr="00403E47" w:rsidDel="000D0E13">
          <w:rPr>
            <w:color w:val="000000"/>
          </w:rPr>
          <w:delText>e</w:delText>
        </w:r>
        <w:r w:rsidR="00FD152F" w:rsidRPr="00403E47" w:rsidDel="000D0E13">
          <w:rPr>
            <w:color w:val="000000"/>
          </w:rPr>
          <w:delText xml:space="preserve">nomics </w:delText>
        </w:r>
        <w:r w:rsidR="00EA71D5" w:rsidRPr="00403E47" w:rsidDel="000D0E13">
          <w:rPr>
            <w:color w:val="000000"/>
          </w:rPr>
          <w:delText xml:space="preserve">methods and algorithms </w:delText>
        </w:r>
        <w:r w:rsidR="00F7560D" w:rsidDel="000D0E13">
          <w:delText>that is used to</w:delText>
        </w:r>
        <w:r w:rsidR="00B643A5" w:rsidDel="000D0E13">
          <w:delText xml:space="preserve"> </w:delText>
        </w:r>
      </w:del>
      <w:del w:id="98" w:author="Zhengchang Su" w:date="2015-06-09T16:13:00Z">
        <w:r w:rsidR="00B643A5" w:rsidDel="00963D78">
          <w:delText>stor</w:delText>
        </w:r>
      </w:del>
      <w:del w:id="99" w:author="Zhengchang Su" w:date="2015-06-09T16:09:00Z">
        <w:r w:rsidR="00B643A5" w:rsidDel="000D0E13">
          <w:delText>e</w:delText>
        </w:r>
      </w:del>
      <w:del w:id="100" w:author="Zhengchang Su" w:date="2015-06-09T16:10:00Z">
        <w:r w:rsidR="00B643A5" w:rsidDel="000D0E13">
          <w:delText>,</w:delText>
        </w:r>
      </w:del>
      <w:del w:id="101" w:author="Zhengchang Su" w:date="2015-06-09T16:13:00Z">
        <w:r w:rsidR="00B643A5" w:rsidDel="00963D78">
          <w:delText xml:space="preserve"> process and</w:delText>
        </w:r>
        <w:r w:rsidR="00FD152F" w:rsidDel="00963D78">
          <w:delText xml:space="preserve"> analyze.</w:delText>
        </w:r>
        <w:r w:rsidR="00F505D3" w:rsidDel="00963D78">
          <w:delText xml:space="preserve"> </w:delText>
        </w:r>
        <w:r w:rsidR="00F7560D" w:rsidDel="00963D78">
          <w:delText>This r</w:delText>
        </w:r>
        <w:r w:rsidR="00F7560D" w:rsidDel="00963D78">
          <w:delText>e</w:delText>
        </w:r>
        <w:r w:rsidR="00F7560D" w:rsidDel="00963D78">
          <w:delText xml:space="preserve">quires </w:delText>
        </w:r>
      </w:del>
      <w:r w:rsidR="00F7560D">
        <w:t xml:space="preserve">new </w:t>
      </w:r>
      <w:del w:id="102" w:author="Zhengchang Su" w:date="2015-06-09T16:14:00Z">
        <w:r w:rsidR="00F7560D" w:rsidDel="00B47870">
          <w:delText xml:space="preserve">methods and </w:delText>
        </w:r>
      </w:del>
      <w:r w:rsidR="00F7560D">
        <w:t xml:space="preserve">algorithms as well as adaptation of existing </w:t>
      </w:r>
      <w:del w:id="103" w:author="Zhengchang Su" w:date="2015-06-09T16:15:00Z">
        <w:r w:rsidR="00F7560D" w:rsidDel="00B47870">
          <w:delText xml:space="preserve">procedures </w:delText>
        </w:r>
      </w:del>
      <w:ins w:id="104" w:author="Zhengchang Su" w:date="2015-06-09T16:15:00Z">
        <w:r w:rsidR="00B47870">
          <w:t>tools in pa</w:t>
        </w:r>
        <w:r w:rsidR="00B47870">
          <w:t>r</w:t>
        </w:r>
        <w:r w:rsidR="00B47870">
          <w:t xml:space="preserve">allel </w:t>
        </w:r>
      </w:ins>
      <w:ins w:id="105" w:author="Zhengchang Su" w:date="2015-06-09T16:16:00Z">
        <w:r w:rsidR="00B47870">
          <w:t>environment</w:t>
        </w:r>
      </w:ins>
      <w:ins w:id="106" w:author="Zhengchang Su" w:date="2015-06-09T16:15:00Z">
        <w:r w:rsidR="00B47870">
          <w:t xml:space="preserve"> </w:t>
        </w:r>
      </w:ins>
      <w:r w:rsidR="004E2143">
        <w:t>to</w:t>
      </w:r>
      <w:ins w:id="107" w:author="Zhengchang Su" w:date="2015-06-09T16:18:00Z">
        <w:r w:rsidR="00B47870">
          <w:t xml:space="preserve"> accomplish tasks.</w:t>
        </w:r>
      </w:ins>
      <w:r w:rsidR="00F7560D">
        <w:t xml:space="preserve"> </w:t>
      </w:r>
      <w:del w:id="108" w:author="Zhengchang Su" w:date="2015-06-09T16:18:00Z">
        <w:r w:rsidR="00F7560D" w:rsidDel="00B47870">
          <w:delText>which scientist are accu</w:delText>
        </w:r>
        <w:r w:rsidR="00F7560D" w:rsidDel="00B47870">
          <w:delText>s</w:delText>
        </w:r>
        <w:r w:rsidR="00F7560D" w:rsidDel="00B47870">
          <w:delText>tomed</w:delText>
        </w:r>
        <w:r w:rsidR="004E2143" w:rsidDel="00B47870">
          <w:delText xml:space="preserve">. </w:delText>
        </w:r>
      </w:del>
    </w:p>
    <w:p w14:paraId="0D0A610A" w14:textId="62FBBAE9" w:rsidR="00D83B8A" w:rsidRDefault="002D7FB1" w:rsidP="004E2143">
      <w:pPr>
        <w:pStyle w:val="Para0"/>
        <w:ind w:firstLine="0"/>
        <w:rPr>
          <w:color w:val="000000"/>
          <w:sz w:val="18"/>
        </w:rPr>
      </w:pPr>
      <w:proofErr w:type="spellStart"/>
      <w:r w:rsidRPr="00C5249B">
        <w:rPr>
          <w:color w:val="000000"/>
          <w:sz w:val="18"/>
        </w:rPr>
        <w:t>Orthology</w:t>
      </w:r>
      <w:proofErr w:type="spellEnd"/>
      <w:r w:rsidRPr="00C5249B">
        <w:rPr>
          <w:color w:val="000000"/>
          <w:sz w:val="18"/>
        </w:rPr>
        <w:t xml:space="preserve"> is a strong indication of </w:t>
      </w:r>
      <w:ins w:id="109" w:author="Zhengchang Su" w:date="2015-06-09T16:20:00Z">
        <w:r w:rsidR="00C9328E" w:rsidRPr="00C5249B">
          <w:rPr>
            <w:color w:val="000000"/>
            <w:sz w:val="18"/>
          </w:rPr>
          <w:t>co</w:t>
        </w:r>
        <w:r w:rsidR="00C9328E" w:rsidRPr="00C5249B">
          <w:rPr>
            <w:color w:val="000000"/>
            <w:sz w:val="18"/>
          </w:rPr>
          <w:t>n</w:t>
        </w:r>
        <w:r w:rsidR="00C9328E" w:rsidRPr="00C5249B">
          <w:rPr>
            <w:color w:val="000000"/>
            <w:sz w:val="18"/>
          </w:rPr>
          <w:t>servation</w:t>
        </w:r>
        <w:r w:rsidR="00C9328E">
          <w:rPr>
            <w:color w:val="000000"/>
            <w:sz w:val="18"/>
          </w:rPr>
          <w:t xml:space="preserve"> in both sequence and </w:t>
        </w:r>
      </w:ins>
      <w:r w:rsidRPr="00C5249B">
        <w:rPr>
          <w:color w:val="000000"/>
          <w:sz w:val="18"/>
        </w:rPr>
        <w:t>function</w:t>
      </w:r>
      <w:ins w:id="110" w:author="Zhengchang Su" w:date="2015-06-09T16:20:00Z">
        <w:r w:rsidR="00C9328E">
          <w:rPr>
            <w:color w:val="000000"/>
            <w:sz w:val="18"/>
          </w:rPr>
          <w:t xml:space="preserve"> between genes in different genomes</w:t>
        </w:r>
      </w:ins>
      <w:del w:id="111" w:author="Zhengchang Su" w:date="2015-06-09T16:20:00Z">
        <w:r w:rsidRPr="00C5249B" w:rsidDel="00C9328E">
          <w:rPr>
            <w:color w:val="000000"/>
            <w:sz w:val="18"/>
          </w:rPr>
          <w:delText>al</w:delText>
        </w:r>
      </w:del>
      <w:r w:rsidRPr="00C5249B">
        <w:rPr>
          <w:color w:val="000000"/>
          <w:sz w:val="18"/>
        </w:rPr>
        <w:t xml:space="preserve"> </w:t>
      </w:r>
      <w:del w:id="112" w:author="Zhengchang Su" w:date="2015-06-09T16:20:00Z">
        <w:r w:rsidRPr="00C5249B" w:rsidDel="00C9328E">
          <w:rPr>
            <w:color w:val="000000"/>
            <w:sz w:val="18"/>
          </w:rPr>
          <w:delText>co</w:delText>
        </w:r>
        <w:r w:rsidRPr="00C5249B" w:rsidDel="00C9328E">
          <w:rPr>
            <w:color w:val="000000"/>
            <w:sz w:val="18"/>
          </w:rPr>
          <w:delText>n</w:delText>
        </w:r>
        <w:r w:rsidRPr="00C5249B" w:rsidDel="00C9328E">
          <w:rPr>
            <w:color w:val="000000"/>
            <w:sz w:val="18"/>
          </w:rPr>
          <w:delText xml:space="preserve">servation </w:delText>
        </w:r>
      </w:del>
      <w:ins w:id="113" w:author="Zhengchang Su" w:date="2015-06-09T16:21:00Z">
        <w:r w:rsidR="00C9328E">
          <w:rPr>
            <w:color w:val="000000"/>
            <w:sz w:val="18"/>
          </w:rPr>
          <w:t>.</w:t>
        </w:r>
      </w:ins>
      <w:del w:id="114" w:author="Zhengchang Su" w:date="2015-06-09T16:21:00Z">
        <w:r w:rsidRPr="00C5249B" w:rsidDel="00C9328E">
          <w:rPr>
            <w:color w:val="000000"/>
            <w:sz w:val="18"/>
          </w:rPr>
          <w:delText>and,</w:delText>
        </w:r>
      </w:del>
      <w:r w:rsidRPr="00C5249B">
        <w:rPr>
          <w:color w:val="000000"/>
          <w:sz w:val="18"/>
        </w:rPr>
        <w:t xml:space="preserve"> </w:t>
      </w:r>
      <w:ins w:id="115" w:author="Zhengchang Su" w:date="2015-06-09T16:21:00Z">
        <w:r w:rsidR="00C9328E">
          <w:rPr>
            <w:color w:val="000000"/>
            <w:sz w:val="18"/>
          </w:rPr>
          <w:t>T</w:t>
        </w:r>
      </w:ins>
      <w:del w:id="116" w:author="Zhengchang Su" w:date="2015-06-09T16:21:00Z">
        <w:r w:rsidRPr="00C5249B" w:rsidDel="00C9328E">
          <w:rPr>
            <w:color w:val="000000"/>
            <w:sz w:val="18"/>
          </w:rPr>
          <w:delText>t</w:delText>
        </w:r>
      </w:del>
      <w:r w:rsidRPr="00C5249B">
        <w:rPr>
          <w:color w:val="000000"/>
          <w:sz w:val="18"/>
        </w:rPr>
        <w:t xml:space="preserve">herefore, </w:t>
      </w:r>
      <w:ins w:id="117" w:author="Zhengchang Su" w:date="2015-06-09T16:22:00Z">
        <w:r w:rsidR="00C9328E">
          <w:rPr>
            <w:color w:val="000000"/>
            <w:sz w:val="18"/>
          </w:rPr>
          <w:t>ide</w:t>
        </w:r>
        <w:r w:rsidR="00C9328E">
          <w:rPr>
            <w:color w:val="000000"/>
            <w:sz w:val="18"/>
          </w:rPr>
          <w:t>n</w:t>
        </w:r>
        <w:r w:rsidR="00C9328E">
          <w:rPr>
            <w:color w:val="000000"/>
            <w:sz w:val="18"/>
          </w:rPr>
          <w:t xml:space="preserve">tification of orthologous genes </w:t>
        </w:r>
        <w:r w:rsidR="002225B8">
          <w:rPr>
            <w:color w:val="000000"/>
            <w:sz w:val="18"/>
          </w:rPr>
          <w:t xml:space="preserve">among a group of genomes is </w:t>
        </w:r>
      </w:ins>
      <w:ins w:id="118" w:author="Zhengchang Su" w:date="2015-06-09T16:23:00Z">
        <w:r w:rsidR="002225B8">
          <w:rPr>
            <w:color w:val="000000"/>
            <w:sz w:val="18"/>
          </w:rPr>
          <w:t>cr</w:t>
        </w:r>
        <w:r w:rsidR="002225B8">
          <w:rPr>
            <w:color w:val="000000"/>
            <w:sz w:val="18"/>
          </w:rPr>
          <w:t>u</w:t>
        </w:r>
        <w:r w:rsidR="002225B8">
          <w:rPr>
            <w:color w:val="000000"/>
            <w:sz w:val="18"/>
          </w:rPr>
          <w:t>cial</w:t>
        </w:r>
      </w:ins>
      <w:ins w:id="119" w:author="Zhengchang Su" w:date="2015-06-09T16:22:00Z">
        <w:r w:rsidR="002225B8">
          <w:rPr>
            <w:color w:val="000000"/>
            <w:sz w:val="18"/>
          </w:rPr>
          <w:t xml:space="preserve"> </w:t>
        </w:r>
      </w:ins>
      <w:ins w:id="120" w:author="Zhengchang Su" w:date="2015-06-09T16:23:00Z">
        <w:r w:rsidR="002225B8">
          <w:rPr>
            <w:color w:val="000000"/>
            <w:sz w:val="18"/>
          </w:rPr>
          <w:t xml:space="preserve">to almost </w:t>
        </w:r>
      </w:ins>
      <w:ins w:id="121" w:author="Zhengchang Su" w:date="2015-06-09T16:24:00Z">
        <w:r w:rsidR="002225B8">
          <w:rPr>
            <w:color w:val="000000"/>
            <w:sz w:val="18"/>
          </w:rPr>
          <w:t xml:space="preserve">any comparative genomic analysis </w:t>
        </w:r>
      </w:ins>
      <w:del w:id="122" w:author="Zhengchang Su" w:date="2015-06-09T16:25:00Z">
        <w:r w:rsidRPr="00C5249B" w:rsidDel="002225B8">
          <w:rPr>
            <w:color w:val="000000"/>
            <w:sz w:val="18"/>
          </w:rPr>
          <w:delText xml:space="preserve">provides </w:delText>
        </w:r>
        <w:r w:rsidR="00C5249B" w:rsidRPr="00C5249B" w:rsidDel="002225B8">
          <w:rPr>
            <w:color w:val="000000"/>
            <w:sz w:val="18"/>
          </w:rPr>
          <w:delText>a</w:delText>
        </w:r>
        <w:r w:rsidRPr="00C5249B" w:rsidDel="002225B8">
          <w:rPr>
            <w:color w:val="000000"/>
            <w:sz w:val="18"/>
          </w:rPr>
          <w:delText xml:space="preserve"> functional a</w:delText>
        </w:r>
        <w:r w:rsidRPr="00C5249B" w:rsidDel="002225B8">
          <w:rPr>
            <w:color w:val="000000"/>
            <w:sz w:val="18"/>
          </w:rPr>
          <w:delText>n</w:delText>
        </w:r>
        <w:r w:rsidRPr="00C5249B" w:rsidDel="002225B8">
          <w:rPr>
            <w:color w:val="000000"/>
            <w:sz w:val="18"/>
          </w:rPr>
          <w:delText>notation of exper</w:delText>
        </w:r>
        <w:r w:rsidR="00C5249B" w:rsidRPr="00C5249B" w:rsidDel="002225B8">
          <w:rPr>
            <w:color w:val="000000"/>
            <w:sz w:val="18"/>
          </w:rPr>
          <w:delText xml:space="preserve">imentally undetermined proteins as well as a basis for individual genome </w:delText>
        </w:r>
        <w:r w:rsidR="00C5249B" w:rsidDel="002225B8">
          <w:rPr>
            <w:color w:val="000000"/>
            <w:sz w:val="18"/>
          </w:rPr>
          <w:delText>comparison</w:delText>
        </w:r>
        <w:r w:rsidR="00B84E4E" w:rsidDel="002225B8">
          <w:rPr>
            <w:color w:val="000000"/>
            <w:sz w:val="18"/>
          </w:rPr>
          <w:delText xml:space="preserve"> </w:delText>
        </w:r>
      </w:del>
      <w:r w:rsidR="00B84E4E">
        <w:rPr>
          <w:color w:val="000000"/>
          <w:sz w:val="18"/>
        </w:rPr>
        <w:t>(</w:t>
      </w:r>
      <w:proofErr w:type="spellStart"/>
      <w:r w:rsidR="00B84E4E" w:rsidRPr="00B84E4E">
        <w:rPr>
          <w:color w:val="000000"/>
          <w:sz w:val="18"/>
        </w:rPr>
        <w:t>Alexeyenko</w:t>
      </w:r>
      <w:proofErr w:type="spellEnd"/>
      <w:r w:rsidR="00B84E4E">
        <w:rPr>
          <w:color w:val="000000"/>
          <w:sz w:val="18"/>
        </w:rPr>
        <w:t xml:space="preserve"> </w:t>
      </w:r>
      <w:r w:rsidR="00B84E4E" w:rsidRPr="00B84E4E">
        <w:rPr>
          <w:i/>
          <w:color w:val="000000"/>
          <w:sz w:val="18"/>
        </w:rPr>
        <w:t>et al.</w:t>
      </w:r>
      <w:r w:rsidR="00B84E4E">
        <w:rPr>
          <w:color w:val="000000"/>
          <w:sz w:val="18"/>
        </w:rPr>
        <w:t>, 2006)</w:t>
      </w:r>
      <w:r w:rsidR="00C5249B">
        <w:rPr>
          <w:color w:val="000000"/>
          <w:sz w:val="18"/>
        </w:rPr>
        <w:t xml:space="preserve">. </w:t>
      </w:r>
      <w:r w:rsidR="00D83B8A" w:rsidRPr="00C5249B">
        <w:rPr>
          <w:color w:val="000000"/>
          <w:sz w:val="18"/>
        </w:rPr>
        <w:t xml:space="preserve"> </w:t>
      </w:r>
      <w:r w:rsidR="00C5249B" w:rsidRPr="00C5249B">
        <w:rPr>
          <w:color w:val="000000"/>
          <w:sz w:val="18"/>
        </w:rPr>
        <w:t>Orthologs are genes in different species that derive from a single gene in their last common ancestor</w:t>
      </w:r>
      <w:r w:rsidR="00C5249B">
        <w:rPr>
          <w:color w:val="000000"/>
          <w:sz w:val="18"/>
        </w:rPr>
        <w:t xml:space="preserve"> and are</w:t>
      </w:r>
      <w:r w:rsidR="00C5249B" w:rsidRPr="00C5249B">
        <w:rPr>
          <w:color w:val="000000"/>
          <w:sz w:val="18"/>
        </w:rPr>
        <w:t xml:space="preserve"> </w:t>
      </w:r>
      <w:del w:id="123" w:author="Zhengchang Su" w:date="2015-06-09T16:26:00Z">
        <w:r w:rsidR="00C5249B" w:rsidRPr="00C5249B" w:rsidDel="002225B8">
          <w:rPr>
            <w:color w:val="000000"/>
            <w:sz w:val="18"/>
          </w:rPr>
          <w:delText xml:space="preserve">created </w:delText>
        </w:r>
      </w:del>
      <w:ins w:id="124" w:author="Zhengchang Su" w:date="2015-06-09T16:26:00Z">
        <w:r w:rsidR="002225B8">
          <w:rPr>
            <w:color w:val="000000"/>
            <w:sz w:val="18"/>
          </w:rPr>
          <w:t>derived</w:t>
        </w:r>
        <w:r w:rsidR="002225B8" w:rsidRPr="00C5249B">
          <w:rPr>
            <w:color w:val="000000"/>
            <w:sz w:val="18"/>
          </w:rPr>
          <w:t xml:space="preserve"> </w:t>
        </w:r>
      </w:ins>
      <w:r w:rsidR="00C5249B" w:rsidRPr="00C5249B">
        <w:rPr>
          <w:color w:val="000000"/>
          <w:sz w:val="18"/>
        </w:rPr>
        <w:t>by speciation events</w:t>
      </w:r>
      <w:r w:rsidR="00E42FF6">
        <w:rPr>
          <w:color w:val="000000"/>
          <w:sz w:val="18"/>
        </w:rPr>
        <w:t xml:space="preserve">, </w:t>
      </w:r>
      <w:del w:id="125" w:author="Zhengchang Su" w:date="2015-06-09T16:26:00Z">
        <w:r w:rsidR="00E42FF6" w:rsidDel="002225B8">
          <w:rPr>
            <w:color w:val="000000"/>
            <w:sz w:val="18"/>
          </w:rPr>
          <w:delText>whereas</w:delText>
        </w:r>
        <w:r w:rsidR="00C5249B" w:rsidRPr="00C5249B" w:rsidDel="002225B8">
          <w:rPr>
            <w:color w:val="000000"/>
            <w:sz w:val="18"/>
          </w:rPr>
          <w:delText xml:space="preserve"> </w:delText>
        </w:r>
      </w:del>
      <w:ins w:id="126" w:author="Zhengchang Su" w:date="2015-06-09T16:26:00Z">
        <w:r w:rsidR="002225B8">
          <w:rPr>
            <w:color w:val="000000"/>
            <w:sz w:val="18"/>
          </w:rPr>
          <w:t>which in contrast to</w:t>
        </w:r>
        <w:r w:rsidR="002225B8" w:rsidRPr="00C5249B">
          <w:rPr>
            <w:color w:val="000000"/>
            <w:sz w:val="18"/>
          </w:rPr>
          <w:t xml:space="preserve"> </w:t>
        </w:r>
      </w:ins>
      <w:proofErr w:type="spellStart"/>
      <w:r w:rsidR="00E42FF6">
        <w:rPr>
          <w:color w:val="000000"/>
          <w:sz w:val="18"/>
        </w:rPr>
        <w:t>p</w:t>
      </w:r>
      <w:r w:rsidR="00C5249B" w:rsidRPr="00C5249B">
        <w:rPr>
          <w:color w:val="000000"/>
          <w:sz w:val="18"/>
        </w:rPr>
        <w:t>aralogs</w:t>
      </w:r>
      <w:proofErr w:type="spellEnd"/>
      <w:ins w:id="127" w:author="Zhengchang Su" w:date="2015-06-09T16:27:00Z">
        <w:r w:rsidR="002225B8">
          <w:rPr>
            <w:color w:val="000000"/>
            <w:sz w:val="18"/>
          </w:rPr>
          <w:t xml:space="preserve"> that</w:t>
        </w:r>
      </w:ins>
      <w:r w:rsidR="00C5249B" w:rsidRPr="00C5249B">
        <w:rPr>
          <w:color w:val="000000"/>
          <w:sz w:val="18"/>
        </w:rPr>
        <w:t xml:space="preserve"> are</w:t>
      </w:r>
      <w:r w:rsidR="00C5249B">
        <w:rPr>
          <w:color w:val="000000"/>
          <w:sz w:val="18"/>
        </w:rPr>
        <w:t xml:space="preserve"> resul</w:t>
      </w:r>
      <w:r w:rsidR="00C5249B">
        <w:rPr>
          <w:color w:val="000000"/>
          <w:sz w:val="18"/>
        </w:rPr>
        <w:t>t</w:t>
      </w:r>
      <w:ins w:id="128" w:author="Zhengchang Su" w:date="2015-06-09T16:27:00Z">
        <w:r w:rsidR="002225B8">
          <w:rPr>
            <w:color w:val="000000"/>
            <w:sz w:val="18"/>
          </w:rPr>
          <w:t xml:space="preserve">ed from </w:t>
        </w:r>
      </w:ins>
      <w:del w:id="129" w:author="Zhengchang Su" w:date="2015-06-09T16:27:00Z">
        <w:r w:rsidR="00C5249B" w:rsidDel="002225B8">
          <w:rPr>
            <w:color w:val="000000"/>
            <w:sz w:val="18"/>
          </w:rPr>
          <w:delText>s of</w:delText>
        </w:r>
        <w:r w:rsidR="00C5249B" w:rsidRPr="00C5249B" w:rsidDel="002225B8">
          <w:rPr>
            <w:color w:val="000000"/>
            <w:sz w:val="18"/>
          </w:rPr>
          <w:delText xml:space="preserve"> </w:delText>
        </w:r>
      </w:del>
      <w:r w:rsidR="00C5249B" w:rsidRPr="00C5249B">
        <w:rPr>
          <w:color w:val="000000"/>
          <w:sz w:val="18"/>
        </w:rPr>
        <w:t>gene duplication</w:t>
      </w:r>
      <w:r w:rsidR="00776D0D">
        <w:rPr>
          <w:color w:val="000000"/>
          <w:sz w:val="18"/>
        </w:rPr>
        <w:t xml:space="preserve"> within a species</w:t>
      </w:r>
      <w:ins w:id="130" w:author="Zhengchang Su" w:date="2015-06-09T16:28:00Z">
        <w:r w:rsidR="002225B8">
          <w:rPr>
            <w:color w:val="000000"/>
            <w:sz w:val="18"/>
          </w:rPr>
          <w:t xml:space="preserve">, thus may have different </w:t>
        </w:r>
        <w:r w:rsidR="002225B8">
          <w:rPr>
            <w:color w:val="000000"/>
            <w:sz w:val="18"/>
          </w:rPr>
          <w:lastRenderedPageBreak/>
          <w:t>functions</w:t>
        </w:r>
      </w:ins>
      <w:del w:id="131" w:author="Zhengchang Su" w:date="2015-06-09T16:28:00Z">
        <w:r w:rsidR="00776D0D" w:rsidDel="002225B8">
          <w:rPr>
            <w:color w:val="000000"/>
            <w:sz w:val="18"/>
          </w:rPr>
          <w:delText xml:space="preserve"> with a purpose of functional redu</w:delText>
        </w:r>
        <w:r w:rsidR="00776D0D" w:rsidDel="002225B8">
          <w:rPr>
            <w:color w:val="000000"/>
            <w:sz w:val="18"/>
          </w:rPr>
          <w:delText>n</w:delText>
        </w:r>
        <w:r w:rsidR="00776D0D" w:rsidDel="002225B8">
          <w:rPr>
            <w:color w:val="000000"/>
            <w:sz w:val="18"/>
          </w:rPr>
          <w:delText>dancy</w:delText>
        </w:r>
      </w:del>
      <w:r w:rsidR="00C5249B" w:rsidRPr="00C5249B">
        <w:rPr>
          <w:color w:val="000000"/>
          <w:sz w:val="18"/>
        </w:rPr>
        <w:t xml:space="preserve">. </w:t>
      </w:r>
      <w:del w:id="132" w:author="Zhengchang Su" w:date="2015-06-09T16:29:00Z">
        <w:r w:rsidR="00C5249B" w:rsidRPr="00C5249B" w:rsidDel="002225B8">
          <w:rPr>
            <w:color w:val="000000"/>
            <w:sz w:val="18"/>
          </w:rPr>
          <w:delText xml:space="preserve">If </w:delText>
        </w:r>
      </w:del>
      <w:ins w:id="133" w:author="Zhengchang Su" w:date="2015-06-09T16:29:00Z">
        <w:r w:rsidR="002225B8">
          <w:rPr>
            <w:color w:val="000000"/>
            <w:sz w:val="18"/>
          </w:rPr>
          <w:t>Depending on</w:t>
        </w:r>
        <w:r w:rsidR="002225B8" w:rsidRPr="00C5249B">
          <w:rPr>
            <w:color w:val="000000"/>
            <w:sz w:val="18"/>
          </w:rPr>
          <w:t xml:space="preserve"> </w:t>
        </w:r>
      </w:ins>
      <w:r w:rsidR="00C5249B" w:rsidRPr="00C5249B">
        <w:rPr>
          <w:color w:val="000000"/>
          <w:sz w:val="18"/>
        </w:rPr>
        <w:t xml:space="preserve">the duplication </w:t>
      </w:r>
      <w:r w:rsidR="00C5249B">
        <w:rPr>
          <w:color w:val="000000"/>
          <w:sz w:val="18"/>
        </w:rPr>
        <w:t xml:space="preserve">happened before </w:t>
      </w:r>
      <w:ins w:id="134" w:author="Zhengchang Su" w:date="2015-06-09T16:30:00Z">
        <w:r w:rsidR="002225B8">
          <w:rPr>
            <w:color w:val="000000"/>
            <w:sz w:val="18"/>
          </w:rPr>
          <w:t xml:space="preserve">or after </w:t>
        </w:r>
      </w:ins>
      <w:r w:rsidR="00C5249B" w:rsidRPr="00C5249B">
        <w:rPr>
          <w:color w:val="000000"/>
          <w:sz w:val="18"/>
        </w:rPr>
        <w:t xml:space="preserve">speciation, they are called </w:t>
      </w:r>
      <w:proofErr w:type="spellStart"/>
      <w:r w:rsidR="00C5249B" w:rsidRPr="00C5249B">
        <w:rPr>
          <w:color w:val="000000"/>
          <w:sz w:val="18"/>
        </w:rPr>
        <w:t>outparalogs</w:t>
      </w:r>
      <w:proofErr w:type="spellEnd"/>
      <w:ins w:id="135" w:author="Zhengchang Su" w:date="2015-06-09T16:30:00Z">
        <w:r w:rsidR="002225B8">
          <w:rPr>
            <w:color w:val="000000"/>
            <w:sz w:val="18"/>
          </w:rPr>
          <w:t xml:space="preserve"> or </w:t>
        </w:r>
      </w:ins>
      <w:del w:id="136" w:author="Zhengchang Su" w:date="2015-06-09T16:30:00Z">
        <w:r w:rsidR="00C5249B" w:rsidDel="002225B8">
          <w:rPr>
            <w:color w:val="000000"/>
            <w:sz w:val="18"/>
          </w:rPr>
          <w:delText xml:space="preserve">, while </w:delText>
        </w:r>
      </w:del>
      <w:proofErr w:type="spellStart"/>
      <w:r w:rsidR="00C5249B">
        <w:rPr>
          <w:color w:val="000000"/>
          <w:sz w:val="18"/>
        </w:rPr>
        <w:t>inparalogs</w:t>
      </w:r>
      <w:proofErr w:type="spellEnd"/>
      <w:ins w:id="137" w:author="Zhengchang Su" w:date="2015-06-09T16:30:00Z">
        <w:r w:rsidR="002225B8">
          <w:rPr>
            <w:color w:val="000000"/>
            <w:sz w:val="18"/>
          </w:rPr>
          <w:t>, respectively</w:t>
        </w:r>
      </w:ins>
      <w:r w:rsidR="00C5249B">
        <w:rPr>
          <w:color w:val="000000"/>
          <w:sz w:val="18"/>
        </w:rPr>
        <w:t xml:space="preserve"> </w:t>
      </w:r>
      <w:del w:id="138" w:author="Zhengchang Su" w:date="2015-06-09T16:30:00Z">
        <w:r w:rsidR="00C5249B" w:rsidDel="002225B8">
          <w:rPr>
            <w:color w:val="000000"/>
            <w:sz w:val="18"/>
          </w:rPr>
          <w:delText>are when the duplication ha</w:delText>
        </w:r>
        <w:r w:rsidR="00C5249B" w:rsidDel="002225B8">
          <w:rPr>
            <w:color w:val="000000"/>
            <w:sz w:val="18"/>
          </w:rPr>
          <w:delText>p</w:delText>
        </w:r>
        <w:r w:rsidR="00C5249B" w:rsidDel="002225B8">
          <w:rPr>
            <w:color w:val="000000"/>
            <w:sz w:val="18"/>
          </w:rPr>
          <w:delText>pened a</w:delText>
        </w:r>
        <w:r w:rsidR="00C5249B" w:rsidRPr="00C5249B" w:rsidDel="002225B8">
          <w:rPr>
            <w:color w:val="000000"/>
            <w:sz w:val="18"/>
          </w:rPr>
          <w:delText>f</w:delText>
        </w:r>
        <w:r w:rsidR="00C5249B" w:rsidDel="002225B8">
          <w:rPr>
            <w:color w:val="000000"/>
            <w:sz w:val="18"/>
          </w:rPr>
          <w:delText>ter</w:delText>
        </w:r>
        <w:r w:rsidR="00C5249B" w:rsidRPr="00C5249B" w:rsidDel="002225B8">
          <w:rPr>
            <w:color w:val="000000"/>
            <w:sz w:val="18"/>
          </w:rPr>
          <w:delText xml:space="preserve"> </w:delText>
        </w:r>
        <w:r w:rsidR="00C5249B" w:rsidDel="002225B8">
          <w:rPr>
            <w:color w:val="000000"/>
            <w:sz w:val="18"/>
          </w:rPr>
          <w:delText>speciation</w:delText>
        </w:r>
        <w:r w:rsidR="00AF5D55" w:rsidDel="002225B8">
          <w:rPr>
            <w:color w:val="000000"/>
            <w:sz w:val="18"/>
          </w:rPr>
          <w:delText xml:space="preserve"> </w:delText>
        </w:r>
      </w:del>
      <w:r w:rsidR="00AF5D55">
        <w:rPr>
          <w:color w:val="000000"/>
          <w:sz w:val="18"/>
        </w:rPr>
        <w:t>(</w:t>
      </w:r>
      <w:proofErr w:type="spellStart"/>
      <w:r w:rsidR="00B84E4E" w:rsidRPr="00B84E4E">
        <w:rPr>
          <w:color w:val="000000"/>
          <w:sz w:val="18"/>
        </w:rPr>
        <w:t>Sonnhammer</w:t>
      </w:r>
      <w:proofErr w:type="spellEnd"/>
      <w:r w:rsidR="00B84E4E" w:rsidRPr="00B84E4E">
        <w:rPr>
          <w:color w:val="000000"/>
          <w:sz w:val="18"/>
        </w:rPr>
        <w:t xml:space="preserve"> </w:t>
      </w:r>
      <w:r w:rsidR="00B84E4E" w:rsidRPr="00B84E4E">
        <w:rPr>
          <w:i/>
          <w:color w:val="000000"/>
          <w:sz w:val="18"/>
        </w:rPr>
        <w:t>et al.</w:t>
      </w:r>
      <w:r w:rsidR="00B84E4E" w:rsidRPr="00B84E4E">
        <w:rPr>
          <w:color w:val="000000"/>
          <w:sz w:val="18"/>
        </w:rPr>
        <w:t>, 2002</w:t>
      </w:r>
      <w:r w:rsidR="00AF5D55">
        <w:rPr>
          <w:color w:val="000000"/>
          <w:sz w:val="18"/>
        </w:rPr>
        <w:t>)</w:t>
      </w:r>
      <w:r w:rsidR="00C5249B">
        <w:rPr>
          <w:color w:val="000000"/>
          <w:sz w:val="18"/>
        </w:rPr>
        <w:t>.</w:t>
      </w:r>
      <w:r w:rsidR="00AF5D55">
        <w:rPr>
          <w:color w:val="000000"/>
          <w:sz w:val="18"/>
        </w:rPr>
        <w:t xml:space="preserve"> </w:t>
      </w:r>
      <w:ins w:id="139" w:author="Zhengchang Su" w:date="2015-06-09T16:32:00Z">
        <w:r w:rsidR="00747F5A">
          <w:rPr>
            <w:color w:val="000000"/>
            <w:sz w:val="18"/>
          </w:rPr>
          <w:t>A major challenge in orthologs predi</w:t>
        </w:r>
        <w:r w:rsidR="00747F5A">
          <w:rPr>
            <w:color w:val="000000"/>
            <w:sz w:val="18"/>
          </w:rPr>
          <w:t>c</w:t>
        </w:r>
        <w:r w:rsidR="00747F5A">
          <w:rPr>
            <w:color w:val="000000"/>
            <w:sz w:val="18"/>
          </w:rPr>
          <w:t xml:space="preserve">tions is to </w:t>
        </w:r>
      </w:ins>
      <w:ins w:id="140" w:author="Zhengchang Su" w:date="2015-06-09T16:33:00Z">
        <w:r w:rsidR="003D21A7">
          <w:rPr>
            <w:color w:val="000000"/>
            <w:sz w:val="18"/>
          </w:rPr>
          <w:t>differentiate tr</w:t>
        </w:r>
        <w:r w:rsidR="00AB4AA0">
          <w:rPr>
            <w:color w:val="000000"/>
            <w:sz w:val="18"/>
          </w:rPr>
          <w:t>ue orthologs</w:t>
        </w:r>
      </w:ins>
      <w:ins w:id="141" w:author="Zhengchang Su" w:date="2015-06-09T16:35:00Z">
        <w:r w:rsidR="00AB4AA0">
          <w:rPr>
            <w:color w:val="000000"/>
            <w:sz w:val="18"/>
          </w:rPr>
          <w:t xml:space="preserve"> of a gene</w:t>
        </w:r>
      </w:ins>
      <w:ins w:id="142" w:author="Zhengchang Su" w:date="2015-06-09T16:33:00Z">
        <w:r w:rsidR="00AB4AA0">
          <w:rPr>
            <w:color w:val="000000"/>
            <w:sz w:val="18"/>
          </w:rPr>
          <w:t xml:space="preserve"> from the ortholog</w:t>
        </w:r>
        <w:r w:rsidR="003D21A7">
          <w:rPr>
            <w:color w:val="000000"/>
            <w:sz w:val="18"/>
          </w:rPr>
          <w:t xml:space="preserve">s of </w:t>
        </w:r>
      </w:ins>
      <w:ins w:id="143" w:author="Zhengchang Su" w:date="2015-06-09T16:35:00Z">
        <w:r w:rsidR="00AB4AA0">
          <w:rPr>
            <w:color w:val="000000"/>
            <w:sz w:val="18"/>
          </w:rPr>
          <w:t xml:space="preserve">its </w:t>
        </w:r>
      </w:ins>
      <w:proofErr w:type="spellStart"/>
      <w:ins w:id="144" w:author="Zhengchang Su" w:date="2015-06-09T16:33:00Z">
        <w:r w:rsidR="003D21A7">
          <w:rPr>
            <w:color w:val="000000"/>
            <w:sz w:val="18"/>
          </w:rPr>
          <w:t>p</w:t>
        </w:r>
        <w:r w:rsidR="003D21A7">
          <w:rPr>
            <w:color w:val="000000"/>
            <w:sz w:val="18"/>
          </w:rPr>
          <w:t>a</w:t>
        </w:r>
        <w:r w:rsidR="003D21A7">
          <w:rPr>
            <w:color w:val="000000"/>
            <w:sz w:val="18"/>
          </w:rPr>
          <w:t>ralogs</w:t>
        </w:r>
        <w:proofErr w:type="spellEnd"/>
        <w:r w:rsidR="003D21A7">
          <w:rPr>
            <w:color w:val="000000"/>
            <w:sz w:val="18"/>
          </w:rPr>
          <w:t xml:space="preserve">. </w:t>
        </w:r>
      </w:ins>
    </w:p>
    <w:p w14:paraId="62396EAF" w14:textId="33F79B31" w:rsidR="00C5249B" w:rsidRDefault="00C5249B" w:rsidP="004E2143">
      <w:pPr>
        <w:pStyle w:val="Para0"/>
        <w:ind w:firstLine="0"/>
        <w:rPr>
          <w:color w:val="000000"/>
          <w:sz w:val="18"/>
        </w:rPr>
      </w:pPr>
      <w:proofErr w:type="spellStart"/>
      <w:r w:rsidRPr="00C5249B">
        <w:rPr>
          <w:color w:val="000000"/>
          <w:sz w:val="18"/>
        </w:rPr>
        <w:t>OrthoMCL</w:t>
      </w:r>
      <w:proofErr w:type="spellEnd"/>
      <w:r w:rsidRPr="00C5249B">
        <w:rPr>
          <w:color w:val="000000"/>
          <w:sz w:val="18"/>
        </w:rPr>
        <w:t xml:space="preserve"> </w:t>
      </w:r>
      <w:r w:rsidR="0037586B">
        <w:rPr>
          <w:color w:val="000000"/>
          <w:sz w:val="18"/>
        </w:rPr>
        <w:t>is</w:t>
      </w:r>
      <w:r w:rsidRPr="00C5249B">
        <w:rPr>
          <w:color w:val="000000"/>
          <w:sz w:val="18"/>
        </w:rPr>
        <w:t xml:space="preserve"> </w:t>
      </w:r>
      <w:r w:rsidR="0037586B">
        <w:rPr>
          <w:color w:val="000000"/>
          <w:sz w:val="18"/>
        </w:rPr>
        <w:t xml:space="preserve">one of the most </w:t>
      </w:r>
      <w:r w:rsidR="00B84E4E">
        <w:rPr>
          <w:color w:val="000000"/>
          <w:sz w:val="18"/>
        </w:rPr>
        <w:t>widely</w:t>
      </w:r>
      <w:r w:rsidR="0037586B">
        <w:rPr>
          <w:color w:val="000000"/>
          <w:sz w:val="18"/>
        </w:rPr>
        <w:t xml:space="preserve"> used algorithms for</w:t>
      </w:r>
      <w:r w:rsidRPr="00C5249B">
        <w:rPr>
          <w:color w:val="000000"/>
          <w:sz w:val="18"/>
        </w:rPr>
        <w:t xml:space="preserve"> </w:t>
      </w:r>
      <w:del w:id="145" w:author="Zhengchang Su" w:date="2015-06-09T16:36:00Z">
        <w:r w:rsidR="00776D0D" w:rsidDel="001F429F">
          <w:rPr>
            <w:color w:val="000000"/>
            <w:sz w:val="18"/>
          </w:rPr>
          <w:delText>genera</w:delText>
        </w:r>
        <w:r w:rsidR="00776D0D" w:rsidDel="001F429F">
          <w:rPr>
            <w:color w:val="000000"/>
            <w:sz w:val="18"/>
          </w:rPr>
          <w:delText>t</w:delText>
        </w:r>
        <w:r w:rsidR="00776D0D" w:rsidDel="001F429F">
          <w:rPr>
            <w:color w:val="000000"/>
            <w:sz w:val="18"/>
          </w:rPr>
          <w:delText>ing</w:delText>
        </w:r>
        <w:r w:rsidRPr="00C5249B" w:rsidDel="001F429F">
          <w:rPr>
            <w:color w:val="000000"/>
            <w:sz w:val="18"/>
          </w:rPr>
          <w:delText xml:space="preserve"> </w:delText>
        </w:r>
      </w:del>
      <w:ins w:id="146" w:author="Zhengchang Su" w:date="2015-06-09T16:36:00Z">
        <w:r w:rsidR="001F429F">
          <w:rPr>
            <w:color w:val="000000"/>
            <w:sz w:val="18"/>
          </w:rPr>
          <w:t>predic</w:t>
        </w:r>
        <w:r w:rsidR="001F429F">
          <w:rPr>
            <w:color w:val="000000"/>
            <w:sz w:val="18"/>
          </w:rPr>
          <w:t>t</w:t>
        </w:r>
        <w:r w:rsidR="001F429F">
          <w:rPr>
            <w:color w:val="000000"/>
            <w:sz w:val="18"/>
          </w:rPr>
          <w:t xml:space="preserve">ing </w:t>
        </w:r>
      </w:ins>
      <w:r w:rsidRPr="00C5249B">
        <w:rPr>
          <w:color w:val="000000"/>
          <w:sz w:val="18"/>
        </w:rPr>
        <w:t xml:space="preserve">orthologous </w:t>
      </w:r>
      <w:ins w:id="147" w:author="Zhengchang Su" w:date="2015-06-09T16:36:00Z">
        <w:r w:rsidR="001F429F">
          <w:rPr>
            <w:color w:val="000000"/>
            <w:sz w:val="18"/>
          </w:rPr>
          <w:t>genes</w:t>
        </w:r>
      </w:ins>
      <w:del w:id="148" w:author="Zhengchang Su" w:date="2015-06-09T16:36:00Z">
        <w:r w:rsidRPr="00C5249B" w:rsidDel="001F429F">
          <w:rPr>
            <w:color w:val="000000"/>
            <w:sz w:val="18"/>
          </w:rPr>
          <w:delText>groups</w:delText>
        </w:r>
      </w:del>
      <w:r w:rsidRPr="00C5249B">
        <w:rPr>
          <w:color w:val="000000"/>
          <w:sz w:val="18"/>
        </w:rPr>
        <w:t xml:space="preserve"> across multiple eukaryotic </w:t>
      </w:r>
      <w:r w:rsidR="00776D0D">
        <w:rPr>
          <w:color w:val="000000"/>
          <w:sz w:val="18"/>
        </w:rPr>
        <w:t>genomes. Sim</w:t>
      </w:r>
      <w:r w:rsidR="00776D0D">
        <w:rPr>
          <w:color w:val="000000"/>
          <w:sz w:val="18"/>
        </w:rPr>
        <w:t>i</w:t>
      </w:r>
      <w:r w:rsidR="00776D0D">
        <w:rPr>
          <w:color w:val="000000"/>
          <w:sz w:val="18"/>
        </w:rPr>
        <w:t xml:space="preserve">lar to many other </w:t>
      </w:r>
      <w:ins w:id="149" w:author="Zhengchang Su" w:date="2015-06-09T16:37:00Z">
        <w:r w:rsidR="001F429F">
          <w:rPr>
            <w:color w:val="000000"/>
            <w:sz w:val="18"/>
          </w:rPr>
          <w:t xml:space="preserve">fast </w:t>
        </w:r>
      </w:ins>
      <w:proofErr w:type="spellStart"/>
      <w:r w:rsidR="00776D0D">
        <w:rPr>
          <w:color w:val="000000"/>
          <w:sz w:val="18"/>
        </w:rPr>
        <w:t>orthology</w:t>
      </w:r>
      <w:proofErr w:type="spellEnd"/>
      <w:r w:rsidR="00776D0D">
        <w:rPr>
          <w:color w:val="000000"/>
          <w:sz w:val="18"/>
        </w:rPr>
        <w:t xml:space="preserve"> </w:t>
      </w:r>
      <w:del w:id="150" w:author="Zhengchang Su" w:date="2015-06-09T16:37:00Z">
        <w:r w:rsidR="00776D0D" w:rsidDel="001F429F">
          <w:rPr>
            <w:color w:val="000000"/>
            <w:sz w:val="18"/>
          </w:rPr>
          <w:delText xml:space="preserve">finding </w:delText>
        </w:r>
      </w:del>
      <w:ins w:id="151" w:author="Zhengchang Su" w:date="2015-06-09T16:37:00Z">
        <w:r w:rsidR="001F429F">
          <w:rPr>
            <w:color w:val="000000"/>
            <w:sz w:val="18"/>
          </w:rPr>
          <w:t xml:space="preserve">prediction </w:t>
        </w:r>
      </w:ins>
      <w:r w:rsidR="00776D0D">
        <w:rPr>
          <w:color w:val="000000"/>
          <w:sz w:val="18"/>
        </w:rPr>
        <w:t>algorithm</w:t>
      </w:r>
      <w:ins w:id="152" w:author="Zhengchang Su" w:date="2015-06-09T16:37:00Z">
        <w:r w:rsidR="001F429F">
          <w:rPr>
            <w:color w:val="000000"/>
            <w:sz w:val="18"/>
          </w:rPr>
          <w:t>s</w:t>
        </w:r>
      </w:ins>
      <w:r w:rsidR="00776D0D">
        <w:rPr>
          <w:color w:val="000000"/>
          <w:sz w:val="18"/>
        </w:rPr>
        <w:t>, it is based on r</w:t>
      </w:r>
      <w:r w:rsidR="00776D0D">
        <w:rPr>
          <w:color w:val="000000"/>
          <w:sz w:val="18"/>
        </w:rPr>
        <w:t>e</w:t>
      </w:r>
      <w:r w:rsidR="00776D0D">
        <w:rPr>
          <w:color w:val="000000"/>
          <w:sz w:val="18"/>
        </w:rPr>
        <w:t>ciprocal best hits in all-against-all BLAST searches of complete proteomes</w:t>
      </w:r>
      <w:ins w:id="153" w:author="Zhengchang Su" w:date="2015-06-09T16:38:00Z">
        <w:r w:rsidR="001F429F">
          <w:rPr>
            <w:color w:val="000000"/>
            <w:sz w:val="18"/>
          </w:rPr>
          <w:t xml:space="preserve"> of the genomes</w:t>
        </w:r>
      </w:ins>
      <w:r w:rsidR="0074392E">
        <w:rPr>
          <w:color w:val="000000"/>
          <w:sz w:val="18"/>
        </w:rPr>
        <w:t xml:space="preserve">. </w:t>
      </w:r>
      <w:proofErr w:type="spellStart"/>
      <w:ins w:id="154" w:author="Zhengchang Su" w:date="2015-06-09T16:40:00Z">
        <w:r w:rsidR="002910DC">
          <w:rPr>
            <w:color w:val="000000"/>
            <w:sz w:val="18"/>
          </w:rPr>
          <w:t>OrthoMCL</w:t>
        </w:r>
        <w:proofErr w:type="spellEnd"/>
        <w:r w:rsidR="002910DC">
          <w:rPr>
            <w:color w:val="000000"/>
            <w:sz w:val="18"/>
          </w:rPr>
          <w:t xml:space="preserve"> represents the sequence similarity among the sequences using a weighted graph, where nodes are the genes and </w:t>
        </w:r>
      </w:ins>
      <w:ins w:id="155" w:author="Zhengchang Su" w:date="2015-06-09T16:43:00Z">
        <w:r w:rsidR="000E2301">
          <w:rPr>
            <w:color w:val="000000"/>
            <w:sz w:val="18"/>
          </w:rPr>
          <w:t>two genes are connected by an edge if their similarity is greater than a cutoff BLAST score with the score being the weight.</w:t>
        </w:r>
      </w:ins>
      <w:ins w:id="156" w:author="Zhengchang Su" w:date="2015-06-09T16:45:00Z">
        <w:r w:rsidR="000E2301">
          <w:rPr>
            <w:color w:val="000000"/>
            <w:sz w:val="18"/>
          </w:rPr>
          <w:t xml:space="preserve"> </w:t>
        </w:r>
      </w:ins>
      <w:r w:rsidR="003E5E78">
        <w:rPr>
          <w:color w:val="000000"/>
          <w:sz w:val="18"/>
        </w:rPr>
        <w:t xml:space="preserve">To distinguish </w:t>
      </w:r>
      <w:proofErr w:type="spellStart"/>
      <w:r w:rsidR="003E5E78">
        <w:rPr>
          <w:color w:val="000000"/>
          <w:sz w:val="18"/>
        </w:rPr>
        <w:t>paralogs</w:t>
      </w:r>
      <w:proofErr w:type="spellEnd"/>
      <w:r w:rsidR="003E5E78">
        <w:rPr>
          <w:color w:val="000000"/>
          <w:sz w:val="18"/>
        </w:rPr>
        <w:t xml:space="preserve"> and orthologs, </w:t>
      </w:r>
      <w:proofErr w:type="spellStart"/>
      <w:r w:rsidR="003E5E78">
        <w:rPr>
          <w:color w:val="000000"/>
          <w:sz w:val="18"/>
        </w:rPr>
        <w:t>O</w:t>
      </w:r>
      <w:r w:rsidR="003E5E78">
        <w:rPr>
          <w:color w:val="000000"/>
          <w:sz w:val="18"/>
        </w:rPr>
        <w:t>r</w:t>
      </w:r>
      <w:r w:rsidR="003E5E78">
        <w:rPr>
          <w:color w:val="000000"/>
          <w:sz w:val="18"/>
        </w:rPr>
        <w:t>thoMCL</w:t>
      </w:r>
      <w:proofErr w:type="spellEnd"/>
      <w:r w:rsidR="003E5E78">
        <w:rPr>
          <w:color w:val="000000"/>
          <w:sz w:val="18"/>
        </w:rPr>
        <w:t xml:space="preserve"> identifies recent </w:t>
      </w:r>
      <w:proofErr w:type="spellStart"/>
      <w:r w:rsidR="003E5E78">
        <w:rPr>
          <w:color w:val="000000"/>
          <w:sz w:val="18"/>
        </w:rPr>
        <w:t>paralogs</w:t>
      </w:r>
      <w:proofErr w:type="spellEnd"/>
      <w:r w:rsidR="003E5E78">
        <w:rPr>
          <w:color w:val="000000"/>
          <w:sz w:val="18"/>
        </w:rPr>
        <w:t xml:space="preserve"> to be included in </w:t>
      </w:r>
      <w:proofErr w:type="spellStart"/>
      <w:r w:rsidR="003E5E78" w:rsidRPr="003E5E78">
        <w:rPr>
          <w:color w:val="000000"/>
          <w:sz w:val="18"/>
        </w:rPr>
        <w:t>ortholog</w:t>
      </w:r>
      <w:proofErr w:type="spellEnd"/>
      <w:r w:rsidR="003E5E78" w:rsidRPr="003E5E78">
        <w:rPr>
          <w:color w:val="000000"/>
          <w:sz w:val="18"/>
        </w:rPr>
        <w:t xml:space="preserve"> groups as within-species BLAST hits that are recipr</w:t>
      </w:r>
      <w:r w:rsidR="003E5E78" w:rsidRPr="003E5E78">
        <w:rPr>
          <w:color w:val="000000"/>
          <w:sz w:val="18"/>
        </w:rPr>
        <w:t>o</w:t>
      </w:r>
      <w:r w:rsidR="003E5E78" w:rsidRPr="003E5E78">
        <w:rPr>
          <w:color w:val="000000"/>
          <w:sz w:val="18"/>
        </w:rPr>
        <w:t>cally better than between-species hits</w:t>
      </w:r>
      <w:r w:rsidR="00BD0B84">
        <w:rPr>
          <w:color w:val="000000"/>
          <w:sz w:val="18"/>
        </w:rPr>
        <w:t xml:space="preserve"> (</w:t>
      </w:r>
      <w:r w:rsidR="00BD0B84" w:rsidRPr="00B84E4E">
        <w:rPr>
          <w:color w:val="000000"/>
          <w:sz w:val="18"/>
        </w:rPr>
        <w:t xml:space="preserve">Li </w:t>
      </w:r>
      <w:r w:rsidR="00BD0B84" w:rsidRPr="00BD0B84">
        <w:rPr>
          <w:i/>
          <w:color w:val="000000"/>
          <w:sz w:val="18"/>
        </w:rPr>
        <w:t>et al.</w:t>
      </w:r>
      <w:r w:rsidR="00BD0B84" w:rsidRPr="00B84E4E">
        <w:rPr>
          <w:color w:val="000000"/>
          <w:sz w:val="18"/>
        </w:rPr>
        <w:t>, 2003</w:t>
      </w:r>
      <w:r w:rsidR="00BD0B84">
        <w:rPr>
          <w:color w:val="000000"/>
          <w:sz w:val="18"/>
        </w:rPr>
        <w:t>)</w:t>
      </w:r>
      <w:r w:rsidR="003E5E78" w:rsidRPr="003E5E78">
        <w:rPr>
          <w:color w:val="000000"/>
          <w:sz w:val="18"/>
        </w:rPr>
        <w:t>.</w:t>
      </w:r>
      <w:r w:rsidR="004E5812">
        <w:rPr>
          <w:color w:val="000000"/>
          <w:sz w:val="18"/>
        </w:rPr>
        <w:t xml:space="preserve"> </w:t>
      </w:r>
      <w:ins w:id="157" w:author="Zhengchang Su" w:date="2015-06-09T16:51:00Z">
        <w:r w:rsidR="004D25DE">
          <w:rPr>
            <w:color w:val="000000"/>
            <w:sz w:val="18"/>
          </w:rPr>
          <w:t xml:space="preserve">Orthologs and </w:t>
        </w:r>
        <w:proofErr w:type="spellStart"/>
        <w:r w:rsidR="004D25DE">
          <w:rPr>
            <w:color w:val="000000"/>
            <w:sz w:val="18"/>
          </w:rPr>
          <w:t>paralogs</w:t>
        </w:r>
        <w:proofErr w:type="spellEnd"/>
        <w:r w:rsidR="004D25DE">
          <w:rPr>
            <w:color w:val="000000"/>
            <w:sz w:val="18"/>
          </w:rPr>
          <w:t xml:space="preserve"> are ide</w:t>
        </w:r>
        <w:r w:rsidR="004D25DE">
          <w:rPr>
            <w:color w:val="000000"/>
            <w:sz w:val="18"/>
          </w:rPr>
          <w:t>n</w:t>
        </w:r>
        <w:r w:rsidR="004D25DE">
          <w:rPr>
            <w:color w:val="000000"/>
            <w:sz w:val="18"/>
          </w:rPr>
          <w:t xml:space="preserve">tified by finding the heavily connected subgraphs using </w:t>
        </w:r>
      </w:ins>
      <w:del w:id="158" w:author="Zhengchang Su" w:date="2015-06-09T16:52:00Z">
        <w:r w:rsidR="004E5812" w:rsidDel="004D25DE">
          <w:rPr>
            <w:color w:val="000000"/>
            <w:sz w:val="18"/>
          </w:rPr>
          <w:delText xml:space="preserve">It then applies </w:delText>
        </w:r>
      </w:del>
      <w:r w:rsidR="00776D0D">
        <w:rPr>
          <w:color w:val="000000"/>
          <w:sz w:val="18"/>
        </w:rPr>
        <w:t>the</w:t>
      </w:r>
      <w:r w:rsidRPr="00C5249B">
        <w:rPr>
          <w:color w:val="000000"/>
          <w:sz w:val="18"/>
        </w:rPr>
        <w:t xml:space="preserve"> Markov Cluster algorithm</w:t>
      </w:r>
      <w:r w:rsidR="004E5812">
        <w:rPr>
          <w:color w:val="000000"/>
          <w:sz w:val="18"/>
        </w:rPr>
        <w:t xml:space="preserve"> (</w:t>
      </w:r>
      <w:r w:rsidR="00BD0B84" w:rsidRPr="00BD0B84">
        <w:rPr>
          <w:color w:val="000000"/>
          <w:sz w:val="18"/>
        </w:rPr>
        <w:t xml:space="preserve">Van </w:t>
      </w:r>
      <w:proofErr w:type="spellStart"/>
      <w:r w:rsidR="00BD0B84" w:rsidRPr="00BD0B84">
        <w:rPr>
          <w:color w:val="000000"/>
          <w:sz w:val="18"/>
        </w:rPr>
        <w:t>Dongen</w:t>
      </w:r>
      <w:proofErr w:type="spellEnd"/>
      <w:r w:rsidR="00BD0B84">
        <w:rPr>
          <w:color w:val="000000"/>
          <w:sz w:val="18"/>
        </w:rPr>
        <w:t>, 2000</w:t>
      </w:r>
      <w:r w:rsidR="004E5812">
        <w:rPr>
          <w:color w:val="000000"/>
          <w:sz w:val="18"/>
        </w:rPr>
        <w:t>)</w:t>
      </w:r>
      <w:r w:rsidR="00776D0D">
        <w:rPr>
          <w:color w:val="000000"/>
          <w:sz w:val="18"/>
        </w:rPr>
        <w:t xml:space="preserve"> </w:t>
      </w:r>
      <w:del w:id="159" w:author="Zhengchang Su" w:date="2015-06-09T16:53:00Z">
        <w:r w:rsidR="00776D0D" w:rsidDel="004D25DE">
          <w:rPr>
            <w:color w:val="000000"/>
            <w:sz w:val="18"/>
          </w:rPr>
          <w:delText>it</w:delText>
        </w:r>
        <w:r w:rsidRPr="00C5249B" w:rsidDel="004D25DE">
          <w:rPr>
            <w:color w:val="000000"/>
            <w:sz w:val="18"/>
          </w:rPr>
          <w:delText xml:space="preserve"> to group (put</w:delText>
        </w:r>
        <w:r w:rsidRPr="00C5249B" w:rsidDel="004D25DE">
          <w:rPr>
            <w:color w:val="000000"/>
            <w:sz w:val="18"/>
          </w:rPr>
          <w:delText>a</w:delText>
        </w:r>
        <w:r w:rsidRPr="00C5249B" w:rsidDel="004D25DE">
          <w:rPr>
            <w:color w:val="000000"/>
            <w:sz w:val="18"/>
          </w:rPr>
          <w:delText>tive) orthologs and paralogs</w:delText>
        </w:r>
      </w:del>
      <w:r w:rsidRPr="00C5249B">
        <w:rPr>
          <w:color w:val="000000"/>
          <w:sz w:val="18"/>
        </w:rPr>
        <w:t>.</w:t>
      </w:r>
      <w:r w:rsidR="00776D0D">
        <w:rPr>
          <w:color w:val="000000"/>
          <w:sz w:val="18"/>
        </w:rPr>
        <w:t xml:space="preserve"> </w:t>
      </w:r>
      <w:ins w:id="160" w:author="Zhengchang Su" w:date="2015-06-09T16:56:00Z">
        <w:r w:rsidR="00116AAE">
          <w:rPr>
            <w:color w:val="000000"/>
            <w:sz w:val="18"/>
          </w:rPr>
          <w:t xml:space="preserve">However, </w:t>
        </w:r>
      </w:ins>
      <w:moveToRangeStart w:id="161" w:author="Zhengchang Su" w:date="2015-06-09T16:54:00Z" w:name="move295488189"/>
      <w:proofErr w:type="spellStart"/>
      <w:moveTo w:id="162" w:author="Zhengchang Su" w:date="2015-06-09T16:54:00Z">
        <w:r w:rsidR="00407874">
          <w:rPr>
            <w:color w:val="000000"/>
            <w:sz w:val="18"/>
          </w:rPr>
          <w:t>O</w:t>
        </w:r>
        <w:r w:rsidR="00407874">
          <w:rPr>
            <w:color w:val="000000"/>
            <w:sz w:val="18"/>
          </w:rPr>
          <w:t>r</w:t>
        </w:r>
        <w:r w:rsidR="00407874">
          <w:rPr>
            <w:color w:val="000000"/>
            <w:sz w:val="18"/>
          </w:rPr>
          <w:t>thoMCL</w:t>
        </w:r>
        <w:proofErr w:type="spellEnd"/>
        <w:r w:rsidR="00407874">
          <w:rPr>
            <w:color w:val="000000"/>
            <w:sz w:val="18"/>
          </w:rPr>
          <w:t xml:space="preserve"> relies on a relational database system </w:t>
        </w:r>
        <w:del w:id="163" w:author="Zhengchang Su" w:date="2015-06-09T17:19:00Z">
          <w:r w:rsidR="00407874" w:rsidDel="00C9558D">
            <w:rPr>
              <w:color w:val="000000"/>
              <w:sz w:val="18"/>
            </w:rPr>
            <w:delText>to</w:delText>
          </w:r>
        </w:del>
      </w:moveTo>
      <w:ins w:id="164" w:author="Zhengchang Su" w:date="2015-06-09T17:19:00Z">
        <w:r w:rsidR="00C9558D">
          <w:rPr>
            <w:color w:val="000000"/>
            <w:sz w:val="18"/>
          </w:rPr>
          <w:t>for</w:t>
        </w:r>
      </w:ins>
      <w:moveTo w:id="165" w:author="Zhengchang Su" w:date="2015-06-09T16:54:00Z">
        <w:r w:rsidR="00407874">
          <w:rPr>
            <w:color w:val="000000"/>
            <w:sz w:val="18"/>
          </w:rPr>
          <w:t xml:space="preserve"> </w:t>
        </w:r>
        <w:del w:id="166" w:author="Zhengchang Su" w:date="2015-06-09T16:56:00Z">
          <w:r w:rsidR="00407874" w:rsidDel="00116AAE">
            <w:rPr>
              <w:color w:val="000000"/>
              <w:sz w:val="18"/>
            </w:rPr>
            <w:delText>find reciprocal blast hits and assign scores to them</w:delText>
          </w:r>
        </w:del>
      </w:moveTo>
      <w:ins w:id="167" w:author="Zhengchang Su" w:date="2015-06-09T16:56:00Z">
        <w:r w:rsidR="00116AAE">
          <w:rPr>
            <w:color w:val="000000"/>
            <w:sz w:val="18"/>
          </w:rPr>
          <w:t>stor</w:t>
        </w:r>
      </w:ins>
      <w:ins w:id="168" w:author="Zhengchang Su" w:date="2015-06-09T17:20:00Z">
        <w:r w:rsidR="00C9558D">
          <w:rPr>
            <w:color w:val="000000"/>
            <w:sz w:val="18"/>
          </w:rPr>
          <w:t>ing</w:t>
        </w:r>
      </w:ins>
      <w:ins w:id="169" w:author="Zhengchang Su" w:date="2015-06-09T16:56:00Z">
        <w:r w:rsidR="00116AAE">
          <w:rPr>
            <w:color w:val="000000"/>
            <w:sz w:val="18"/>
          </w:rPr>
          <w:t xml:space="preserve"> and rea</w:t>
        </w:r>
        <w:r w:rsidR="00116AAE">
          <w:rPr>
            <w:color w:val="000000"/>
            <w:sz w:val="18"/>
          </w:rPr>
          <w:t>d</w:t>
        </w:r>
      </w:ins>
      <w:ins w:id="170" w:author="Zhengchang Su" w:date="2015-06-09T17:20:00Z">
        <w:r w:rsidR="00C9558D">
          <w:rPr>
            <w:color w:val="000000"/>
            <w:sz w:val="18"/>
          </w:rPr>
          <w:t>ing</w:t>
        </w:r>
      </w:ins>
      <w:ins w:id="171" w:author="Zhengchang Su" w:date="2015-06-09T16:57:00Z">
        <w:r w:rsidR="00116AAE">
          <w:rPr>
            <w:color w:val="000000"/>
            <w:sz w:val="18"/>
          </w:rPr>
          <w:t xml:space="preserve"> </w:t>
        </w:r>
        <w:proofErr w:type="spellStart"/>
        <w:r w:rsidR="00116AAE">
          <w:rPr>
            <w:color w:val="000000"/>
            <w:sz w:val="18"/>
          </w:rPr>
          <w:t>data</w:t>
        </w:r>
      </w:ins>
      <w:ins w:id="172" w:author="Zhengchang Su" w:date="2015-06-09T16:56:00Z">
        <w:r w:rsidR="00116AAE">
          <w:rPr>
            <w:color w:val="000000"/>
            <w:sz w:val="18"/>
          </w:rPr>
          <w:t>,</w:t>
        </w:r>
      </w:ins>
      <w:moveTo w:id="173" w:author="Zhengchang Su" w:date="2015-06-09T16:54:00Z">
        <w:del w:id="174" w:author="Zhengchang Su" w:date="2015-06-09T16:57:00Z">
          <w:r w:rsidR="00407874" w:rsidDel="00116AAE">
            <w:rPr>
              <w:color w:val="000000"/>
              <w:sz w:val="18"/>
            </w:rPr>
            <w:delText>.</w:delText>
          </w:r>
        </w:del>
        <w:del w:id="175" w:author="Zhengchang Su" w:date="2015-06-09T17:21:00Z">
          <w:r w:rsidR="00407874" w:rsidDel="00C9558D">
            <w:rPr>
              <w:color w:val="000000"/>
              <w:sz w:val="18"/>
            </w:rPr>
            <w:delText xml:space="preserve"> </w:delText>
          </w:r>
        </w:del>
        <w:del w:id="176" w:author="Zhengchang Su" w:date="2015-06-09T16:57:00Z">
          <w:r w:rsidR="00407874" w:rsidDel="00116AAE">
            <w:rPr>
              <w:color w:val="000000"/>
              <w:sz w:val="18"/>
            </w:rPr>
            <w:delText>T</w:delText>
          </w:r>
        </w:del>
        <w:del w:id="177" w:author="Zhengchang Su" w:date="2015-06-09T17:21:00Z">
          <w:r w:rsidR="00407874" w:rsidDel="00C9558D">
            <w:rPr>
              <w:color w:val="000000"/>
              <w:sz w:val="18"/>
            </w:rPr>
            <w:delText xml:space="preserve">his </w:delText>
          </w:r>
        </w:del>
        <w:del w:id="178" w:author="Zhengchang Su" w:date="2015-06-09T16:58:00Z">
          <w:r w:rsidR="00407874" w:rsidDel="00116AAE">
            <w:rPr>
              <w:color w:val="000000"/>
              <w:sz w:val="18"/>
            </w:rPr>
            <w:delText>b</w:delText>
          </w:r>
          <w:r w:rsidR="00407874" w:rsidDel="00116AAE">
            <w:rPr>
              <w:color w:val="000000"/>
              <w:sz w:val="18"/>
            </w:rPr>
            <w:delText>e</w:delText>
          </w:r>
          <w:r w:rsidR="00407874" w:rsidDel="00116AAE">
            <w:rPr>
              <w:color w:val="000000"/>
              <w:sz w:val="18"/>
            </w:rPr>
            <w:delText>come</w:delText>
          </w:r>
        </w:del>
        <w:del w:id="179" w:author="Zhengchang Su" w:date="2015-06-09T17:21:00Z">
          <w:r w:rsidR="00407874" w:rsidDel="00C9558D">
            <w:rPr>
              <w:color w:val="000000"/>
              <w:sz w:val="18"/>
            </w:rPr>
            <w:delText>s a computational bottleneck</w:delText>
          </w:r>
        </w:del>
      </w:moveTo>
      <w:ins w:id="180" w:author="Zhengchang Su" w:date="2015-06-09T16:58:00Z">
        <w:r w:rsidR="00C9558D">
          <w:rPr>
            <w:color w:val="000000"/>
            <w:sz w:val="18"/>
          </w:rPr>
          <w:t>,</w:t>
        </w:r>
        <w:r w:rsidR="00116AAE">
          <w:rPr>
            <w:color w:val="000000"/>
            <w:sz w:val="18"/>
          </w:rPr>
          <w:t>making</w:t>
        </w:r>
        <w:proofErr w:type="spellEnd"/>
        <w:r w:rsidR="00116AAE">
          <w:rPr>
            <w:color w:val="000000"/>
            <w:sz w:val="18"/>
          </w:rPr>
          <w:t xml:space="preserve"> </w:t>
        </w:r>
      </w:ins>
      <w:ins w:id="181" w:author="Zhengchang Su" w:date="2015-06-09T17:01:00Z">
        <w:r w:rsidR="00116AAE">
          <w:rPr>
            <w:color w:val="000000"/>
            <w:sz w:val="18"/>
          </w:rPr>
          <w:t xml:space="preserve">it </w:t>
        </w:r>
      </w:ins>
      <w:ins w:id="182" w:author="Zhengchang Su" w:date="2015-06-09T17:00:00Z">
        <w:r w:rsidR="00116AAE">
          <w:rPr>
            <w:color w:val="000000"/>
            <w:sz w:val="18"/>
          </w:rPr>
          <w:t xml:space="preserve">especially inefficient </w:t>
        </w:r>
      </w:ins>
      <w:moveTo w:id="183" w:author="Zhengchang Su" w:date="2015-06-09T16:54:00Z">
        <w:del w:id="184" w:author="Zhengchang Su" w:date="2015-06-09T17:00:00Z">
          <w:r w:rsidR="00407874" w:rsidDel="00116AAE">
            <w:rPr>
              <w:color w:val="000000"/>
              <w:sz w:val="18"/>
            </w:rPr>
            <w:delText xml:space="preserve"> </w:delText>
          </w:r>
        </w:del>
        <w:r w:rsidR="00407874">
          <w:rPr>
            <w:color w:val="000000"/>
            <w:sz w:val="18"/>
          </w:rPr>
          <w:t>when the number of g</w:t>
        </w:r>
        <w:r w:rsidR="00407874">
          <w:rPr>
            <w:color w:val="000000"/>
            <w:sz w:val="18"/>
          </w:rPr>
          <w:t>e</w:t>
        </w:r>
        <w:r w:rsidR="00407874">
          <w:rPr>
            <w:color w:val="000000"/>
            <w:sz w:val="18"/>
          </w:rPr>
          <w:t xml:space="preserve">nomes </w:t>
        </w:r>
        <w:del w:id="185" w:author="Zhengchang Su" w:date="2015-06-09T17:01:00Z">
          <w:r w:rsidR="00407874" w:rsidDel="00116AAE">
            <w:rPr>
              <w:color w:val="000000"/>
              <w:sz w:val="18"/>
            </w:rPr>
            <w:delText xml:space="preserve">in a study </w:delText>
          </w:r>
        </w:del>
        <w:r w:rsidR="00407874">
          <w:rPr>
            <w:color w:val="000000"/>
            <w:sz w:val="18"/>
          </w:rPr>
          <w:t>becomes large.</w:t>
        </w:r>
      </w:moveTo>
      <w:moveToRangeEnd w:id="161"/>
      <w:ins w:id="186" w:author="Zhengchang Su" w:date="2015-06-09T17:01:00Z">
        <w:r w:rsidR="00F46212">
          <w:rPr>
            <w:color w:val="000000"/>
            <w:sz w:val="18"/>
          </w:rPr>
          <w:t xml:space="preserve"> To ove</w:t>
        </w:r>
        <w:r w:rsidR="00F46212">
          <w:rPr>
            <w:color w:val="000000"/>
            <w:sz w:val="18"/>
          </w:rPr>
          <w:t>r</w:t>
        </w:r>
        <w:r w:rsidR="00F46212">
          <w:rPr>
            <w:color w:val="000000"/>
            <w:sz w:val="18"/>
          </w:rPr>
          <w:t>come th</w:t>
        </w:r>
      </w:ins>
      <w:ins w:id="187" w:author="Zhengchang Su" w:date="2015-06-09T17:21:00Z">
        <w:r w:rsidR="00C9558D">
          <w:rPr>
            <w:color w:val="000000"/>
            <w:sz w:val="18"/>
          </w:rPr>
          <w:t>is</w:t>
        </w:r>
      </w:ins>
      <w:ins w:id="188" w:author="Zhengchang Su" w:date="2015-06-09T17:01:00Z">
        <w:r w:rsidR="00F46212">
          <w:rPr>
            <w:color w:val="000000"/>
            <w:sz w:val="18"/>
          </w:rPr>
          <w:t xml:space="preserve"> problem, we developed </w:t>
        </w:r>
      </w:ins>
      <w:ins w:id="189" w:author="Zhengchang Su" w:date="2015-06-09T17:23:00Z">
        <w:r w:rsidR="00C9558D">
          <w:rPr>
            <w:color w:val="000000"/>
            <w:sz w:val="18"/>
          </w:rPr>
          <w:t xml:space="preserve">a </w:t>
        </w:r>
      </w:ins>
      <w:ins w:id="190" w:author="Zhengchang Su" w:date="2015-06-09T17:22:00Z">
        <w:r w:rsidR="00C9558D">
          <w:rPr>
            <w:color w:val="000000"/>
            <w:sz w:val="18"/>
          </w:rPr>
          <w:t>parallel</w:t>
        </w:r>
      </w:ins>
      <w:ins w:id="191" w:author="Zhengchang Su" w:date="2015-06-09T17:15:00Z">
        <w:r w:rsidR="003A0391">
          <w:rPr>
            <w:color w:val="000000"/>
            <w:sz w:val="18"/>
          </w:rPr>
          <w:t xml:space="preserve"> </w:t>
        </w:r>
        <w:proofErr w:type="spellStart"/>
        <w:r w:rsidR="003A0391">
          <w:rPr>
            <w:color w:val="000000"/>
            <w:sz w:val="18"/>
          </w:rPr>
          <w:t>orthology</w:t>
        </w:r>
        <w:proofErr w:type="spellEnd"/>
        <w:r w:rsidR="003A0391">
          <w:rPr>
            <w:color w:val="000000"/>
            <w:sz w:val="18"/>
          </w:rPr>
          <w:t xml:space="preserve"> prediction tool</w:t>
        </w:r>
      </w:ins>
      <w:ins w:id="192" w:author="Zhengchang Su" w:date="2015-06-09T17:22:00Z">
        <w:r w:rsidR="00C9558D">
          <w:rPr>
            <w:color w:val="000000"/>
            <w:sz w:val="18"/>
          </w:rPr>
          <w:t xml:space="preserve"> using MCL</w:t>
        </w:r>
      </w:ins>
      <w:ins w:id="193" w:author="Zhengchang Su" w:date="2015-06-09T17:21:00Z">
        <w:r w:rsidR="00C9558D">
          <w:rPr>
            <w:color w:val="000000"/>
            <w:sz w:val="18"/>
          </w:rPr>
          <w:t xml:space="preserve">, </w:t>
        </w:r>
      </w:ins>
      <w:proofErr w:type="spellStart"/>
      <w:ins w:id="194" w:author="Zhengchang Su" w:date="2015-06-09T17:23:00Z">
        <w:r w:rsidR="00C9558D" w:rsidRPr="008233D2">
          <w:rPr>
            <w:color w:val="000000"/>
            <w:sz w:val="18"/>
          </w:rPr>
          <w:t>PorthoMCL</w:t>
        </w:r>
        <w:proofErr w:type="spellEnd"/>
        <w:r w:rsidR="00C9558D">
          <w:rPr>
            <w:color w:val="000000"/>
            <w:sz w:val="18"/>
          </w:rPr>
          <w:t>.</w:t>
        </w:r>
      </w:ins>
      <w:ins w:id="195" w:author="Zhengchang Su" w:date="2015-06-09T17:15:00Z">
        <w:r w:rsidR="003A0391">
          <w:rPr>
            <w:color w:val="000000"/>
            <w:sz w:val="18"/>
          </w:rPr>
          <w:t xml:space="preserve"> </w:t>
        </w:r>
      </w:ins>
      <w:ins w:id="196" w:author="Zhengchang Su" w:date="2015-06-09T17:24:00Z">
        <w:r w:rsidR="009B2626">
          <w:rPr>
            <w:color w:val="000000"/>
            <w:sz w:val="18"/>
          </w:rPr>
          <w:t>In a</w:t>
        </w:r>
        <w:r w:rsidR="009B2626">
          <w:rPr>
            <w:color w:val="000000"/>
            <w:sz w:val="18"/>
          </w:rPr>
          <w:t>d</w:t>
        </w:r>
        <w:r w:rsidR="009B2626">
          <w:rPr>
            <w:color w:val="000000"/>
            <w:sz w:val="18"/>
          </w:rPr>
          <w:t xml:space="preserve">dition to the parallelization, </w:t>
        </w:r>
      </w:ins>
      <w:ins w:id="197" w:author="Zhengchang Su" w:date="2015-06-09T17:29:00Z">
        <w:r w:rsidR="009B2626">
          <w:rPr>
            <w:color w:val="000000"/>
            <w:sz w:val="18"/>
          </w:rPr>
          <w:t>a</w:t>
        </w:r>
      </w:ins>
      <w:ins w:id="198" w:author="Zhengchang Su" w:date="2015-06-09T17:26:00Z">
        <w:r w:rsidR="009B2626">
          <w:rPr>
            <w:color w:val="000000"/>
            <w:sz w:val="18"/>
          </w:rPr>
          <w:t xml:space="preserve"> </w:t>
        </w:r>
      </w:ins>
      <w:ins w:id="199" w:author="Zhengchang Su" w:date="2015-06-09T17:02:00Z">
        <w:r w:rsidR="00F46212">
          <w:rPr>
            <w:color w:val="000000"/>
            <w:sz w:val="18"/>
          </w:rPr>
          <w:t>more efficient data</w:t>
        </w:r>
      </w:ins>
      <w:ins w:id="200" w:author="Zhengchang Su" w:date="2015-06-09T17:03:00Z">
        <w:r w:rsidR="00F46212">
          <w:rPr>
            <w:color w:val="000000"/>
            <w:sz w:val="18"/>
          </w:rPr>
          <w:t xml:space="preserve"> </w:t>
        </w:r>
      </w:ins>
      <w:ins w:id="201" w:author="Zhengchang Su" w:date="2015-06-09T17:02:00Z">
        <w:r w:rsidR="00F46212">
          <w:rPr>
            <w:color w:val="000000"/>
            <w:sz w:val="18"/>
          </w:rPr>
          <w:t>stru</w:t>
        </w:r>
        <w:r w:rsidR="00F46212">
          <w:rPr>
            <w:color w:val="000000"/>
            <w:sz w:val="18"/>
          </w:rPr>
          <w:t>c</w:t>
        </w:r>
        <w:r w:rsidR="009B2626">
          <w:rPr>
            <w:color w:val="000000"/>
            <w:sz w:val="18"/>
          </w:rPr>
          <w:t>ture</w:t>
        </w:r>
      </w:ins>
      <w:ins w:id="202" w:author="Zhengchang Su" w:date="2015-06-09T17:30:00Z">
        <w:r w:rsidR="009B2626">
          <w:rPr>
            <w:color w:val="000000"/>
            <w:sz w:val="18"/>
          </w:rPr>
          <w:t xml:space="preserve"> makes</w:t>
        </w:r>
      </w:ins>
      <w:ins w:id="203" w:author="Zhengchang Su" w:date="2015-06-09T17:02:00Z">
        <w:r w:rsidR="009B2626">
          <w:rPr>
            <w:color w:val="000000"/>
            <w:sz w:val="18"/>
          </w:rPr>
          <w:t xml:space="preserve"> </w:t>
        </w:r>
      </w:ins>
      <w:proofErr w:type="spellStart"/>
      <w:ins w:id="204" w:author="Zhengchang Su" w:date="2015-06-09T17:27:00Z">
        <w:r w:rsidR="009B2626" w:rsidRPr="008233D2">
          <w:rPr>
            <w:color w:val="000000"/>
            <w:sz w:val="18"/>
          </w:rPr>
          <w:t>PorthoMCL</w:t>
        </w:r>
      </w:ins>
      <w:proofErr w:type="spellEnd"/>
      <w:ins w:id="205" w:author="Zhengchang Su" w:date="2015-06-09T17:07:00Z">
        <w:r w:rsidR="00B25E0F">
          <w:rPr>
            <w:color w:val="000000"/>
            <w:sz w:val="18"/>
          </w:rPr>
          <w:t xml:space="preserve"> </w:t>
        </w:r>
      </w:ins>
      <w:ins w:id="206" w:author="Zhengchang Su" w:date="2015-06-09T17:08:00Z">
        <w:r w:rsidR="00B25E0F">
          <w:rPr>
            <w:color w:val="000000"/>
            <w:sz w:val="18"/>
          </w:rPr>
          <w:t xml:space="preserve">highly </w:t>
        </w:r>
      </w:ins>
      <w:ins w:id="207" w:author="Zhengchang Su" w:date="2015-06-09T17:07:00Z">
        <w:r w:rsidR="00B25E0F">
          <w:rPr>
            <w:color w:val="000000"/>
            <w:sz w:val="18"/>
          </w:rPr>
          <w:t>scalable</w:t>
        </w:r>
      </w:ins>
      <w:ins w:id="208" w:author="Zhengchang Su" w:date="2015-06-09T17:08:00Z">
        <w:r w:rsidR="009B2626">
          <w:rPr>
            <w:color w:val="000000"/>
            <w:sz w:val="18"/>
          </w:rPr>
          <w:t>, thus it</w:t>
        </w:r>
        <w:r w:rsidR="00B25E0F">
          <w:rPr>
            <w:color w:val="000000"/>
            <w:sz w:val="18"/>
          </w:rPr>
          <w:t xml:space="preserve"> can</w:t>
        </w:r>
      </w:ins>
      <w:ins w:id="209" w:author="Zhengchang Su" w:date="2015-06-09T17:07:00Z">
        <w:r w:rsidR="009B2626">
          <w:rPr>
            <w:color w:val="000000"/>
            <w:sz w:val="18"/>
          </w:rPr>
          <w:t xml:space="preserve"> </w:t>
        </w:r>
      </w:ins>
      <w:ins w:id="210" w:author="Zhengchang Su" w:date="2015-06-09T17:04:00Z">
        <w:r w:rsidR="008A502E">
          <w:rPr>
            <w:color w:val="000000"/>
            <w:sz w:val="18"/>
          </w:rPr>
          <w:t xml:space="preserve">work on </w:t>
        </w:r>
      </w:ins>
      <w:ins w:id="211" w:author="Zhengchang Su" w:date="2015-06-09T17:09:00Z">
        <w:r w:rsidR="00B25E0F">
          <w:rPr>
            <w:color w:val="000000"/>
            <w:sz w:val="18"/>
          </w:rPr>
          <w:t>a very larg</w:t>
        </w:r>
        <w:r w:rsidR="009B2626">
          <w:rPr>
            <w:color w:val="000000"/>
            <w:sz w:val="18"/>
          </w:rPr>
          <w:t>e</w:t>
        </w:r>
        <w:r w:rsidR="00B25E0F">
          <w:rPr>
            <w:color w:val="000000"/>
            <w:sz w:val="18"/>
          </w:rPr>
          <w:t xml:space="preserve"> nu</w:t>
        </w:r>
        <w:r w:rsidR="00B25E0F">
          <w:rPr>
            <w:color w:val="000000"/>
            <w:sz w:val="18"/>
          </w:rPr>
          <w:t>m</w:t>
        </w:r>
        <w:r w:rsidR="00B25E0F">
          <w:rPr>
            <w:color w:val="000000"/>
            <w:sz w:val="18"/>
          </w:rPr>
          <w:t>ber</w:t>
        </w:r>
      </w:ins>
      <w:ins w:id="212" w:author="Zhengchang Su" w:date="2015-06-09T17:04:00Z">
        <w:r w:rsidR="008A502E">
          <w:rPr>
            <w:color w:val="000000"/>
            <w:sz w:val="18"/>
          </w:rPr>
          <w:t xml:space="preserve"> of genomes</w:t>
        </w:r>
      </w:ins>
      <w:ins w:id="213" w:author="Zhengchang Su" w:date="2015-06-09T17:09:00Z">
        <w:r w:rsidR="00B25E0F">
          <w:rPr>
            <w:color w:val="000000"/>
            <w:sz w:val="18"/>
          </w:rPr>
          <w:t xml:space="preserve"> on a distributed-memory </w:t>
        </w:r>
      </w:ins>
      <w:ins w:id="214" w:author="Zhengchang Su" w:date="2015-06-09T17:10:00Z">
        <w:r w:rsidR="00B25E0F">
          <w:rPr>
            <w:color w:val="000000"/>
            <w:sz w:val="18"/>
          </w:rPr>
          <w:t>comp</w:t>
        </w:r>
        <w:r w:rsidR="00B25E0F">
          <w:rPr>
            <w:color w:val="000000"/>
            <w:sz w:val="18"/>
          </w:rPr>
          <w:t>u</w:t>
        </w:r>
        <w:r w:rsidR="00B25E0F">
          <w:rPr>
            <w:color w:val="000000"/>
            <w:sz w:val="18"/>
          </w:rPr>
          <w:t xml:space="preserve">ting </w:t>
        </w:r>
      </w:ins>
      <w:ins w:id="215" w:author="Zhengchang Su" w:date="2015-06-09T17:09:00Z">
        <w:r w:rsidR="00B25E0F">
          <w:rPr>
            <w:color w:val="000000"/>
            <w:sz w:val="18"/>
          </w:rPr>
          <w:t>cluster</w:t>
        </w:r>
      </w:ins>
      <w:ins w:id="216" w:author="Zhengchang Su" w:date="2015-06-09T17:02:00Z">
        <w:r w:rsidR="00F46212">
          <w:rPr>
            <w:color w:val="000000"/>
            <w:sz w:val="18"/>
          </w:rPr>
          <w:t xml:space="preserve">. </w:t>
        </w:r>
      </w:ins>
    </w:p>
    <w:p w14:paraId="5058164D" w14:textId="6AEF6100" w:rsidR="00D83B8A" w:rsidRDefault="00F27306" w:rsidP="00341B9C">
      <w:pPr>
        <w:pStyle w:val="Heading1"/>
        <w:spacing w:before="360"/>
        <w:ind w:left="360" w:hanging="360"/>
      </w:pPr>
      <w:r>
        <w:t>POrthoMCL</w:t>
      </w:r>
    </w:p>
    <w:p w14:paraId="5E5C62EF" w14:textId="4B27AD93" w:rsidR="004A44D2" w:rsidRPr="00C5249B" w:rsidRDefault="004A44D2" w:rsidP="004A44D2">
      <w:pPr>
        <w:pStyle w:val="Para0"/>
        <w:ind w:firstLine="0"/>
        <w:rPr>
          <w:color w:val="000000"/>
          <w:sz w:val="18"/>
        </w:rPr>
      </w:pPr>
      <w:moveFromRangeStart w:id="217" w:author="Zhengchang Su" w:date="2015-06-09T16:54:00Z" w:name="move295488189"/>
      <w:moveFrom w:id="218" w:author="Zhengchang Su" w:date="2015-06-09T16:54:00Z">
        <w:r w:rsidDel="00407874">
          <w:rPr>
            <w:color w:val="000000"/>
            <w:sz w:val="18"/>
          </w:rPr>
          <w:t xml:space="preserve">OrthoMCL </w:t>
        </w:r>
        <w:r w:rsidR="007F7139" w:rsidDel="00407874">
          <w:rPr>
            <w:color w:val="000000"/>
            <w:sz w:val="18"/>
          </w:rPr>
          <w:t>relies on</w:t>
        </w:r>
        <w:r w:rsidDel="00407874">
          <w:rPr>
            <w:color w:val="000000"/>
            <w:sz w:val="18"/>
          </w:rPr>
          <w:t xml:space="preserve"> a rel</w:t>
        </w:r>
        <w:r w:rsidDel="00407874">
          <w:rPr>
            <w:color w:val="000000"/>
            <w:sz w:val="18"/>
          </w:rPr>
          <w:t>a</w:t>
        </w:r>
        <w:r w:rsidDel="00407874">
          <w:rPr>
            <w:color w:val="000000"/>
            <w:sz w:val="18"/>
          </w:rPr>
          <w:t xml:space="preserve">tional database system to find reciprocal blast hits and assign scores to them. This becomes a computational bottleneck when the number of genomes in a study becomes large. </w:t>
        </w:r>
      </w:moveFrom>
      <w:moveFromRangeEnd w:id="217"/>
      <w:del w:id="219" w:author="Zhengchang Su" w:date="2015-06-09T17:10:00Z">
        <w:r w:rsidDel="00B25E0F">
          <w:rPr>
            <w:color w:val="000000"/>
            <w:sz w:val="18"/>
          </w:rPr>
          <w:delText>Here</w:delText>
        </w:r>
        <w:r w:rsidR="007F7139" w:rsidDel="00B25E0F">
          <w:rPr>
            <w:color w:val="000000"/>
            <w:sz w:val="18"/>
          </w:rPr>
          <w:delText>,</w:delText>
        </w:r>
        <w:r w:rsidDel="00B25E0F">
          <w:rPr>
            <w:color w:val="000000"/>
            <w:sz w:val="18"/>
          </w:rPr>
          <w:delText xml:space="preserve"> we present</w:delText>
        </w:r>
      </w:del>
      <w:ins w:id="220" w:author="Zhengchang Su" w:date="2015-06-09T17:10:00Z">
        <w:r w:rsidR="00B25E0F">
          <w:rPr>
            <w:color w:val="000000"/>
            <w:sz w:val="18"/>
          </w:rPr>
          <w:t>Our program</w:t>
        </w:r>
      </w:ins>
      <w:r>
        <w:rPr>
          <w:color w:val="000000"/>
          <w:sz w:val="18"/>
        </w:rPr>
        <w:t xml:space="preserve"> </w:t>
      </w:r>
      <w:proofErr w:type="spellStart"/>
      <w:r w:rsidR="00F27306">
        <w:rPr>
          <w:color w:val="000000"/>
          <w:sz w:val="18"/>
        </w:rPr>
        <w:t>Po</w:t>
      </w:r>
      <w:r w:rsidR="007F7139">
        <w:rPr>
          <w:color w:val="000000"/>
          <w:sz w:val="18"/>
        </w:rPr>
        <w:t>rthoMCL</w:t>
      </w:r>
      <w:proofErr w:type="spellEnd"/>
      <w:del w:id="221" w:author="Zhengchang Su" w:date="2015-06-09T17:11:00Z">
        <w:r w:rsidR="007F7139" w:rsidDel="00B25E0F">
          <w:rPr>
            <w:color w:val="000000"/>
            <w:sz w:val="18"/>
          </w:rPr>
          <w:delText xml:space="preserve">, </w:delText>
        </w:r>
        <w:r w:rsidDel="00B25E0F">
          <w:rPr>
            <w:color w:val="000000"/>
            <w:sz w:val="18"/>
          </w:rPr>
          <w:delText xml:space="preserve">a </w:delText>
        </w:r>
        <w:r w:rsidR="003A16FA" w:rsidDel="00B25E0F">
          <w:rPr>
            <w:color w:val="000000"/>
            <w:sz w:val="18"/>
          </w:rPr>
          <w:delText>parallel implementation of O</w:delText>
        </w:r>
        <w:r w:rsidR="003A16FA" w:rsidDel="00B25E0F">
          <w:rPr>
            <w:color w:val="000000"/>
            <w:sz w:val="18"/>
          </w:rPr>
          <w:delText>r</w:delText>
        </w:r>
        <w:r w:rsidR="003A16FA" w:rsidDel="00B25E0F">
          <w:rPr>
            <w:color w:val="000000"/>
            <w:sz w:val="18"/>
          </w:rPr>
          <w:delText xml:space="preserve">thoMCL that </w:delText>
        </w:r>
      </w:del>
      <w:del w:id="222" w:author="Zhengchang Su" w:date="2015-06-09T17:07:00Z">
        <w:r w:rsidR="003A16FA" w:rsidDel="00B25E0F">
          <w:rPr>
            <w:color w:val="000000"/>
            <w:sz w:val="18"/>
          </w:rPr>
          <w:delText>i</w:delText>
        </w:r>
        <w:r w:rsidR="007F7139" w:rsidDel="00B25E0F">
          <w:rPr>
            <w:color w:val="000000"/>
            <w:sz w:val="18"/>
          </w:rPr>
          <w:delText xml:space="preserve">s scalable </w:delText>
        </w:r>
      </w:del>
      <w:del w:id="223" w:author="Zhengchang Su" w:date="2015-06-09T17:11:00Z">
        <w:r w:rsidR="007F7139" w:rsidDel="00B25E0F">
          <w:rPr>
            <w:color w:val="000000"/>
            <w:sz w:val="18"/>
          </w:rPr>
          <w:delText xml:space="preserve">and can be ran for large number of genomes. </w:delText>
        </w:r>
        <w:r w:rsidR="00380AA9" w:rsidDel="00B25E0F">
          <w:rPr>
            <w:color w:val="000000"/>
            <w:sz w:val="18"/>
          </w:rPr>
          <w:delText>PorthoMCL</w:delText>
        </w:r>
      </w:del>
      <w:r w:rsidR="00380AA9">
        <w:rPr>
          <w:color w:val="000000"/>
          <w:sz w:val="18"/>
        </w:rPr>
        <w:t xml:space="preserve"> is pla</w:t>
      </w:r>
      <w:r w:rsidR="00380AA9">
        <w:rPr>
          <w:color w:val="000000"/>
          <w:sz w:val="18"/>
        </w:rPr>
        <w:t>t</w:t>
      </w:r>
      <w:r w:rsidR="00380AA9">
        <w:rPr>
          <w:color w:val="000000"/>
          <w:sz w:val="18"/>
        </w:rPr>
        <w:t xml:space="preserve">form independent and can be ran on </w:t>
      </w:r>
      <w:r w:rsidR="000F0BFC">
        <w:rPr>
          <w:color w:val="000000"/>
          <w:sz w:val="18"/>
        </w:rPr>
        <w:t>a wide</w:t>
      </w:r>
      <w:r w:rsidR="005612DA">
        <w:rPr>
          <w:color w:val="000000"/>
          <w:sz w:val="18"/>
        </w:rPr>
        <w:t xml:space="preserve"> range of</w:t>
      </w:r>
      <w:r w:rsidR="00380AA9">
        <w:rPr>
          <w:color w:val="000000"/>
          <w:sz w:val="18"/>
        </w:rPr>
        <w:t xml:space="preserve"> </w:t>
      </w:r>
      <w:del w:id="224" w:author="Zhengchang Su" w:date="2015-06-09T17:11:00Z">
        <w:r w:rsidR="00380AA9" w:rsidDel="00B25E0F">
          <w:rPr>
            <w:color w:val="000000"/>
            <w:sz w:val="18"/>
          </w:rPr>
          <w:delText xml:space="preserve">computing </w:delText>
        </w:r>
      </w:del>
      <w:r w:rsidR="00380AA9">
        <w:rPr>
          <w:color w:val="000000"/>
          <w:sz w:val="18"/>
        </w:rPr>
        <w:t>clusters. We have supplied a sample data</w:t>
      </w:r>
      <w:r w:rsidR="000F0BFC">
        <w:rPr>
          <w:color w:val="000000"/>
          <w:sz w:val="18"/>
        </w:rPr>
        <w:t>set</w:t>
      </w:r>
      <w:r w:rsidR="00380AA9">
        <w:rPr>
          <w:color w:val="000000"/>
          <w:sz w:val="18"/>
        </w:rPr>
        <w:t xml:space="preserve"> and execut</w:t>
      </w:r>
      <w:del w:id="225" w:author="Zhengchang Su" w:date="2015-06-09T17:13:00Z">
        <w:r w:rsidR="00380AA9" w:rsidDel="00C569F1">
          <w:rPr>
            <w:color w:val="000000"/>
            <w:sz w:val="18"/>
          </w:rPr>
          <w:delText xml:space="preserve">ion pipeline </w:delText>
        </w:r>
      </w:del>
      <w:ins w:id="226" w:author="Zhengchang Su" w:date="2015-06-09T17:13:00Z">
        <w:r w:rsidR="00C569F1">
          <w:rPr>
            <w:color w:val="000000"/>
            <w:sz w:val="18"/>
          </w:rPr>
          <w:t xml:space="preserve">able </w:t>
        </w:r>
      </w:ins>
      <w:r w:rsidR="00380AA9">
        <w:rPr>
          <w:color w:val="000000"/>
          <w:sz w:val="18"/>
        </w:rPr>
        <w:t>in the accompanying documentation</w:t>
      </w:r>
      <w:r w:rsidR="000F0BFC">
        <w:rPr>
          <w:color w:val="000000"/>
          <w:sz w:val="18"/>
        </w:rPr>
        <w:t xml:space="preserve"> for convenience. </w:t>
      </w:r>
      <w:proofErr w:type="spellStart"/>
      <w:r w:rsidR="00846FB7" w:rsidRPr="00846FB7">
        <w:rPr>
          <w:color w:val="000000"/>
          <w:sz w:val="18"/>
        </w:rPr>
        <w:t>PorthoMCL</w:t>
      </w:r>
      <w:proofErr w:type="spellEnd"/>
      <w:r w:rsidR="00846FB7" w:rsidRPr="00846FB7">
        <w:rPr>
          <w:color w:val="000000"/>
          <w:sz w:val="18"/>
        </w:rPr>
        <w:t xml:space="preserve"> does not</w:t>
      </w:r>
      <w:r w:rsidR="00846FB7">
        <w:rPr>
          <w:color w:val="000000"/>
          <w:sz w:val="18"/>
        </w:rPr>
        <w:t xml:space="preserve"> require </w:t>
      </w:r>
      <w:proofErr w:type="spellStart"/>
      <w:r w:rsidR="00846FB7">
        <w:rPr>
          <w:color w:val="000000"/>
          <w:sz w:val="18"/>
        </w:rPr>
        <w:t>OrthoMCL</w:t>
      </w:r>
      <w:proofErr w:type="spellEnd"/>
      <w:r w:rsidR="00846FB7">
        <w:rPr>
          <w:color w:val="000000"/>
          <w:sz w:val="18"/>
        </w:rPr>
        <w:t xml:space="preserve"> to work.</w:t>
      </w:r>
      <w:r w:rsidR="008233D2">
        <w:rPr>
          <w:color w:val="000000"/>
          <w:sz w:val="18"/>
        </w:rPr>
        <w:t xml:space="preserve"> </w:t>
      </w:r>
      <w:r w:rsidR="008233D2" w:rsidRPr="008233D2">
        <w:rPr>
          <w:color w:val="000000"/>
          <w:sz w:val="18"/>
        </w:rPr>
        <w:t>O</w:t>
      </w:r>
      <w:r w:rsidR="008233D2" w:rsidRPr="008233D2">
        <w:rPr>
          <w:color w:val="000000"/>
          <w:sz w:val="18"/>
        </w:rPr>
        <w:t>p</w:t>
      </w:r>
      <w:r w:rsidR="008233D2" w:rsidRPr="008233D2">
        <w:rPr>
          <w:color w:val="000000"/>
          <w:sz w:val="18"/>
        </w:rPr>
        <w:t xml:space="preserve">tions and arguments required at every step </w:t>
      </w:r>
      <w:proofErr w:type="gramStart"/>
      <w:r w:rsidR="008233D2" w:rsidRPr="008233D2">
        <w:rPr>
          <w:color w:val="000000"/>
          <w:sz w:val="18"/>
        </w:rPr>
        <w:t>is</w:t>
      </w:r>
      <w:proofErr w:type="gramEnd"/>
      <w:r w:rsidR="008233D2" w:rsidRPr="008233D2">
        <w:rPr>
          <w:color w:val="000000"/>
          <w:sz w:val="18"/>
        </w:rPr>
        <w:t xml:space="preserve"> discussed in detail in the do</w:t>
      </w:r>
      <w:r w:rsidR="008233D2" w:rsidRPr="008233D2">
        <w:rPr>
          <w:color w:val="000000"/>
          <w:sz w:val="18"/>
        </w:rPr>
        <w:t>c</w:t>
      </w:r>
      <w:r w:rsidR="008233D2" w:rsidRPr="008233D2">
        <w:rPr>
          <w:color w:val="000000"/>
          <w:sz w:val="18"/>
        </w:rPr>
        <w:t>umentation that acco</w:t>
      </w:r>
      <w:r w:rsidR="008233D2" w:rsidRPr="008233D2">
        <w:rPr>
          <w:color w:val="000000"/>
          <w:sz w:val="18"/>
        </w:rPr>
        <w:t>m</w:t>
      </w:r>
      <w:r w:rsidR="008233D2" w:rsidRPr="008233D2">
        <w:rPr>
          <w:color w:val="000000"/>
          <w:sz w:val="18"/>
        </w:rPr>
        <w:t xml:space="preserve">panies </w:t>
      </w:r>
      <w:proofErr w:type="spellStart"/>
      <w:r w:rsidR="008233D2" w:rsidRPr="008233D2">
        <w:rPr>
          <w:color w:val="000000"/>
          <w:sz w:val="18"/>
        </w:rPr>
        <w:t>PorthoMCL</w:t>
      </w:r>
      <w:proofErr w:type="spellEnd"/>
      <w:r w:rsidR="008233D2" w:rsidRPr="008233D2">
        <w:rPr>
          <w:color w:val="000000"/>
          <w:sz w:val="18"/>
        </w:rPr>
        <w:t>.</w:t>
      </w:r>
    </w:p>
    <w:p w14:paraId="194C584C" w14:textId="77777777" w:rsidR="00D83B8A" w:rsidRDefault="000F0BFC" w:rsidP="00341B9C">
      <w:pPr>
        <w:pStyle w:val="Heading2"/>
        <w:spacing w:before="360"/>
        <w:ind w:left="547" w:hanging="547"/>
      </w:pPr>
      <w:r>
        <w:t>Workflow</w:t>
      </w:r>
    </w:p>
    <w:p w14:paraId="1E7C2F7C" w14:textId="728F9E27" w:rsidR="00360780" w:rsidRDefault="007D7A03" w:rsidP="002E02D9">
      <w:pPr>
        <w:pStyle w:val="ParaNoInd"/>
        <w:rPr>
          <w:color w:val="000000"/>
        </w:rPr>
      </w:pPr>
      <w:ins w:id="227" w:author="Zhengchang Su" w:date="2015-06-09T17:34:00Z">
        <w:r>
          <w:rPr>
            <w:color w:val="000000"/>
          </w:rPr>
          <w:t xml:space="preserve">The </w:t>
        </w:r>
      </w:ins>
      <w:del w:id="228" w:author="Zhengchang Su" w:date="2015-06-09T17:34:00Z">
        <w:r w:rsidR="000F0BFC" w:rsidRPr="00BD2A9F" w:rsidDel="009B2626">
          <w:rPr>
            <w:color w:val="000000"/>
          </w:rPr>
          <w:delText xml:space="preserve">PorthoMCL’s </w:delText>
        </w:r>
      </w:del>
      <w:r w:rsidR="000F0BFC" w:rsidRPr="00BD2A9F">
        <w:rPr>
          <w:color w:val="000000"/>
        </w:rPr>
        <w:t>workflow</w:t>
      </w:r>
      <w:ins w:id="229" w:author="Zhengchang Su" w:date="2015-06-09T17:34:00Z">
        <w:r>
          <w:rPr>
            <w:color w:val="000000"/>
          </w:rPr>
          <w:t xml:space="preserve"> of</w:t>
        </w:r>
      </w:ins>
      <w:r w:rsidR="000F0BFC" w:rsidRPr="00BD2A9F">
        <w:rPr>
          <w:color w:val="000000"/>
        </w:rPr>
        <w:t xml:space="preserve"> </w:t>
      </w:r>
      <w:proofErr w:type="spellStart"/>
      <w:ins w:id="230" w:author="Zhengchang Su" w:date="2015-06-09T17:34:00Z">
        <w:r>
          <w:rPr>
            <w:color w:val="000000"/>
          </w:rPr>
          <w:t>PorthoMCL</w:t>
        </w:r>
        <w:proofErr w:type="spellEnd"/>
        <w:r w:rsidR="009B2626" w:rsidRPr="00BD2A9F">
          <w:rPr>
            <w:color w:val="000000"/>
          </w:rPr>
          <w:t xml:space="preserve"> </w:t>
        </w:r>
      </w:ins>
      <w:r w:rsidR="000F0BFC" w:rsidRPr="00BD2A9F">
        <w:rPr>
          <w:color w:val="000000"/>
        </w:rPr>
        <w:t xml:space="preserve">is </w:t>
      </w:r>
      <w:del w:id="231" w:author="Zhengchang Su" w:date="2015-06-09T17:34:00Z">
        <w:r w:rsidR="000F0BFC" w:rsidRPr="00BD2A9F" w:rsidDel="007D7A03">
          <w:rPr>
            <w:color w:val="000000"/>
          </w:rPr>
          <w:delText xml:space="preserve">very </w:delText>
        </w:r>
      </w:del>
      <w:r w:rsidR="000F0BFC" w:rsidRPr="00BD2A9F">
        <w:rPr>
          <w:color w:val="000000"/>
        </w:rPr>
        <w:t xml:space="preserve">similar to </w:t>
      </w:r>
      <w:del w:id="232" w:author="Zhengchang Su" w:date="2015-06-09T17:35:00Z">
        <w:r w:rsidR="000F0BFC" w:rsidRPr="00BD2A9F" w:rsidDel="007D7A03">
          <w:rPr>
            <w:color w:val="000000"/>
          </w:rPr>
          <w:delText>the one</w:delText>
        </w:r>
      </w:del>
      <w:ins w:id="233" w:author="Zhengchang Su" w:date="2015-06-09T17:35:00Z">
        <w:r>
          <w:rPr>
            <w:color w:val="000000"/>
          </w:rPr>
          <w:t>that</w:t>
        </w:r>
      </w:ins>
      <w:r w:rsidR="000F0BFC" w:rsidRPr="00BD2A9F">
        <w:rPr>
          <w:color w:val="000000"/>
        </w:rPr>
        <w:t xml:space="preserve"> of </w:t>
      </w:r>
      <w:proofErr w:type="spellStart"/>
      <w:r w:rsidR="000F0BFC" w:rsidRPr="00BD2A9F">
        <w:rPr>
          <w:color w:val="000000"/>
        </w:rPr>
        <w:t>OrthoMCL</w:t>
      </w:r>
      <w:proofErr w:type="spellEnd"/>
      <w:r w:rsidR="000F0BFC" w:rsidRPr="00BD2A9F">
        <w:rPr>
          <w:color w:val="000000"/>
        </w:rPr>
        <w:t>.</w:t>
      </w:r>
      <w:r w:rsidR="002E02D9">
        <w:rPr>
          <w:color w:val="000000"/>
        </w:rPr>
        <w:t xml:space="preserve"> </w:t>
      </w:r>
      <w:ins w:id="234" w:author="Zhengchang Su" w:date="2015-06-09T17:36:00Z">
        <w:r>
          <w:rPr>
            <w:color w:val="000000"/>
          </w:rPr>
          <w:t xml:space="preserve">However, </w:t>
        </w:r>
      </w:ins>
      <w:del w:id="235" w:author="Zhengchang Su" w:date="2015-06-09T17:36:00Z">
        <w:r w:rsidR="002E02D9" w:rsidDel="007D7A03">
          <w:rPr>
            <w:color w:val="000000"/>
          </w:rPr>
          <w:delText xml:space="preserve">We </w:delText>
        </w:r>
      </w:del>
      <w:ins w:id="236" w:author="Zhengchang Su" w:date="2015-06-09T17:36:00Z">
        <w:r>
          <w:rPr>
            <w:color w:val="000000"/>
          </w:rPr>
          <w:t xml:space="preserve">we parallelized </w:t>
        </w:r>
      </w:ins>
      <w:del w:id="237" w:author="Zhengchang Su" w:date="2015-06-09T17:36:00Z">
        <w:r w:rsidR="002E02D9" w:rsidDel="007D7A03">
          <w:rPr>
            <w:color w:val="000000"/>
          </w:rPr>
          <w:delText xml:space="preserve">have </w:delText>
        </w:r>
        <w:r w:rsidR="008107C9" w:rsidDel="007D7A03">
          <w:rPr>
            <w:color w:val="000000"/>
          </w:rPr>
          <w:delText>identified</w:delText>
        </w:r>
      </w:del>
      <w:ins w:id="238" w:author="Zhengchang Su" w:date="2015-06-09T17:36:00Z">
        <w:r>
          <w:rPr>
            <w:color w:val="000000"/>
          </w:rPr>
          <w:t>the</w:t>
        </w:r>
      </w:ins>
      <w:r w:rsidR="008107C9">
        <w:rPr>
          <w:color w:val="000000"/>
        </w:rPr>
        <w:t xml:space="preserve"> computationally intensive steps of </w:t>
      </w:r>
      <w:proofErr w:type="spellStart"/>
      <w:r w:rsidR="008107C9">
        <w:rPr>
          <w:color w:val="000000"/>
        </w:rPr>
        <w:t>OrthoMCL</w:t>
      </w:r>
      <w:proofErr w:type="spellEnd"/>
      <w:del w:id="239" w:author="Zhengchang Su" w:date="2015-06-09T17:36:00Z">
        <w:r w:rsidR="008107C9" w:rsidDel="007D7A03">
          <w:rPr>
            <w:color w:val="000000"/>
          </w:rPr>
          <w:delText xml:space="preserve"> and parallelized them</w:delText>
        </w:r>
      </w:del>
      <w:r w:rsidR="008107C9">
        <w:rPr>
          <w:color w:val="000000"/>
        </w:rPr>
        <w:t xml:space="preserve">. </w:t>
      </w:r>
      <w:del w:id="240" w:author="Zhengchang Su" w:date="2015-06-09T17:37:00Z">
        <w:r w:rsidR="008107C9" w:rsidDel="007D7A03">
          <w:rPr>
            <w:color w:val="000000"/>
          </w:rPr>
          <w:delText>Also</w:delText>
        </w:r>
      </w:del>
      <w:ins w:id="241" w:author="Zhengchang Su" w:date="2015-06-09T17:37:00Z">
        <w:r>
          <w:rPr>
            <w:color w:val="000000"/>
          </w:rPr>
          <w:t>In addition</w:t>
        </w:r>
      </w:ins>
      <w:r w:rsidR="008107C9">
        <w:rPr>
          <w:color w:val="000000"/>
        </w:rPr>
        <w:t xml:space="preserve">, </w:t>
      </w:r>
      <w:ins w:id="242" w:author="Zhengchang Su" w:date="2015-06-09T17:59:00Z">
        <w:r w:rsidR="00073895">
          <w:rPr>
            <w:color w:val="000000"/>
          </w:rPr>
          <w:t xml:space="preserve">instead of using </w:t>
        </w:r>
      </w:ins>
      <w:del w:id="243" w:author="Zhengchang Su" w:date="2015-06-09T17:58:00Z">
        <w:r w:rsidR="008107C9" w:rsidDel="00073895">
          <w:rPr>
            <w:color w:val="000000"/>
          </w:rPr>
          <w:delText xml:space="preserve">because </w:delText>
        </w:r>
      </w:del>
      <w:del w:id="244" w:author="Zhengchang Su" w:date="2015-06-09T17:59:00Z">
        <w:r w:rsidR="008107C9" w:rsidDel="00073895">
          <w:rPr>
            <w:color w:val="000000"/>
          </w:rPr>
          <w:delText xml:space="preserve">PorthoMCL does not </w:delText>
        </w:r>
      </w:del>
      <w:del w:id="245" w:author="Zhengchang Su" w:date="2015-06-09T17:55:00Z">
        <w:r w:rsidR="008107C9" w:rsidDel="00073895">
          <w:rPr>
            <w:color w:val="000000"/>
          </w:rPr>
          <w:delText>r</w:delText>
        </w:r>
        <w:r w:rsidR="008107C9" w:rsidDel="00073895">
          <w:rPr>
            <w:color w:val="000000"/>
          </w:rPr>
          <w:delText>e</w:delText>
        </w:r>
        <w:r w:rsidR="008107C9" w:rsidDel="00073895">
          <w:rPr>
            <w:color w:val="000000"/>
          </w:rPr>
          <w:delText xml:space="preserve">quire </w:delText>
        </w:r>
      </w:del>
      <w:r w:rsidR="008107C9">
        <w:rPr>
          <w:color w:val="000000"/>
        </w:rPr>
        <w:t>a database server</w:t>
      </w:r>
      <w:ins w:id="246" w:author="Zhengchang Su" w:date="2015-06-09T17:59:00Z">
        <w:r w:rsidR="00073895">
          <w:rPr>
            <w:color w:val="000000"/>
          </w:rPr>
          <w:t xml:space="preserve">, </w:t>
        </w:r>
        <w:proofErr w:type="spellStart"/>
        <w:r w:rsidR="00073895">
          <w:rPr>
            <w:color w:val="000000"/>
          </w:rPr>
          <w:t>PorthoMCL</w:t>
        </w:r>
        <w:proofErr w:type="spellEnd"/>
        <w:r w:rsidR="00073895">
          <w:rPr>
            <w:color w:val="000000"/>
          </w:rPr>
          <w:t xml:space="preserve"> </w:t>
        </w:r>
      </w:ins>
      <w:ins w:id="247" w:author="Zhengchang Su" w:date="2015-06-09T18:00:00Z">
        <w:r w:rsidR="00073895">
          <w:rPr>
            <w:color w:val="000000"/>
          </w:rPr>
          <w:t>use a simple matrix for</w:t>
        </w:r>
      </w:ins>
      <w:del w:id="248" w:author="Zhengchang Su" w:date="2015-06-09T18:00:00Z">
        <w:r w:rsidR="008107C9" w:rsidDel="00073895">
          <w:rPr>
            <w:color w:val="000000"/>
          </w:rPr>
          <w:delText xml:space="preserve"> </w:delText>
        </w:r>
      </w:del>
      <w:del w:id="249" w:author="Zhengchang Su" w:date="2015-06-09T17:57:00Z">
        <w:r w:rsidR="008107C9" w:rsidDel="00073895">
          <w:rPr>
            <w:color w:val="000000"/>
          </w:rPr>
          <w:delText>be present, steps that set up a dat</w:delText>
        </w:r>
        <w:r w:rsidR="008107C9" w:rsidDel="00073895">
          <w:rPr>
            <w:color w:val="000000"/>
          </w:rPr>
          <w:delText>a</w:delText>
        </w:r>
        <w:r w:rsidR="008107C9" w:rsidDel="00073895">
          <w:rPr>
            <w:color w:val="000000"/>
          </w:rPr>
          <w:delText>base, load data to the database and retrieve data from it are</w:delText>
        </w:r>
        <w:r w:rsidR="00846FB7" w:rsidDel="00073895">
          <w:rPr>
            <w:color w:val="000000"/>
          </w:rPr>
          <w:delText xml:space="preserve"> mis</w:delText>
        </w:r>
        <w:r w:rsidR="00846FB7" w:rsidDel="00073895">
          <w:rPr>
            <w:color w:val="000000"/>
          </w:rPr>
          <w:delText>s</w:delText>
        </w:r>
        <w:r w:rsidR="00846FB7" w:rsidDel="00073895">
          <w:rPr>
            <w:color w:val="000000"/>
          </w:rPr>
          <w:delText>ing</w:delText>
        </w:r>
      </w:del>
      <w:ins w:id="250" w:author="Zhengchang Su" w:date="2015-06-09T17:57:00Z">
        <w:r w:rsidR="00073895">
          <w:rPr>
            <w:color w:val="000000"/>
          </w:rPr>
          <w:t xml:space="preserve"> </w:t>
        </w:r>
      </w:ins>
      <w:ins w:id="251" w:author="Zhengchang Su" w:date="2015-06-09T18:01:00Z">
        <w:r w:rsidR="001D0F91">
          <w:rPr>
            <w:color w:val="000000"/>
          </w:rPr>
          <w:t xml:space="preserve">data </w:t>
        </w:r>
      </w:ins>
      <w:ins w:id="252" w:author="Zhengchang Su" w:date="2015-06-09T17:57:00Z">
        <w:r w:rsidR="00073895">
          <w:rPr>
            <w:color w:val="000000"/>
          </w:rPr>
          <w:t xml:space="preserve">retrieving and storing, </w:t>
        </w:r>
      </w:ins>
      <w:ins w:id="253" w:author="Zhengchang Su" w:date="2015-06-09T18:00:00Z">
        <w:r w:rsidR="00073895">
          <w:rPr>
            <w:color w:val="000000"/>
          </w:rPr>
          <w:t>thus is more effi</w:t>
        </w:r>
      </w:ins>
      <w:ins w:id="254" w:author="Zhengchang Su" w:date="2015-06-09T18:01:00Z">
        <w:r w:rsidR="001D0F91">
          <w:rPr>
            <w:color w:val="000000"/>
          </w:rPr>
          <w:t>ci</w:t>
        </w:r>
      </w:ins>
      <w:ins w:id="255" w:author="Zhengchang Su" w:date="2015-06-09T18:00:00Z">
        <w:r w:rsidR="001D0F91">
          <w:rPr>
            <w:color w:val="000000"/>
          </w:rPr>
          <w:t>e</w:t>
        </w:r>
        <w:r w:rsidR="00073895">
          <w:rPr>
            <w:color w:val="000000"/>
          </w:rPr>
          <w:t>nt.</w:t>
        </w:r>
      </w:ins>
      <w:r w:rsidR="008107C9">
        <w:rPr>
          <w:color w:val="000000"/>
        </w:rPr>
        <w:t xml:space="preserve">. Figure 1 shows the steps of </w:t>
      </w:r>
      <w:proofErr w:type="spellStart"/>
      <w:r w:rsidR="008107C9">
        <w:rPr>
          <w:color w:val="000000"/>
        </w:rPr>
        <w:t>PorthoMCL</w:t>
      </w:r>
      <w:proofErr w:type="spellEnd"/>
      <w:r w:rsidR="008107C9">
        <w:rPr>
          <w:color w:val="000000"/>
        </w:rPr>
        <w:t xml:space="preserve"> in comparison to th</w:t>
      </w:r>
      <w:ins w:id="256" w:author="Zhengchang Su" w:date="2015-06-09T18:02:00Z">
        <w:r w:rsidR="00F56B58">
          <w:rPr>
            <w:color w:val="000000"/>
          </w:rPr>
          <w:t xml:space="preserve">ose </w:t>
        </w:r>
      </w:ins>
      <w:del w:id="257" w:author="Zhengchang Su" w:date="2015-06-09T18:02:00Z">
        <w:r w:rsidR="008107C9" w:rsidDel="00F56B58">
          <w:rPr>
            <w:color w:val="000000"/>
          </w:rPr>
          <w:delText>e one</w:delText>
        </w:r>
        <w:r w:rsidR="00C56539" w:rsidDel="00F56B58">
          <w:rPr>
            <w:color w:val="000000"/>
          </w:rPr>
          <w:delText>s</w:delText>
        </w:r>
        <w:r w:rsidR="008107C9" w:rsidDel="00F56B58">
          <w:rPr>
            <w:color w:val="000000"/>
          </w:rPr>
          <w:delText xml:space="preserve"> </w:delText>
        </w:r>
      </w:del>
      <w:r w:rsidR="008107C9">
        <w:rPr>
          <w:color w:val="000000"/>
        </w:rPr>
        <w:t xml:space="preserve">of </w:t>
      </w:r>
      <w:proofErr w:type="spellStart"/>
      <w:r w:rsidR="008107C9">
        <w:rPr>
          <w:color w:val="000000"/>
        </w:rPr>
        <w:t>OrthoMCL</w:t>
      </w:r>
      <w:proofErr w:type="spellEnd"/>
      <w:r w:rsidR="008107C9">
        <w:rPr>
          <w:color w:val="000000"/>
        </w:rPr>
        <w:t xml:space="preserve">. </w:t>
      </w:r>
      <w:proofErr w:type="spellStart"/>
      <w:r w:rsidR="00846FB7">
        <w:rPr>
          <w:color w:val="000000"/>
        </w:rPr>
        <w:t>PorthoMCL</w:t>
      </w:r>
      <w:proofErr w:type="spellEnd"/>
      <w:r w:rsidR="00846FB7">
        <w:rPr>
          <w:color w:val="000000"/>
        </w:rPr>
        <w:t xml:space="preserve"> </w:t>
      </w:r>
      <w:del w:id="258" w:author="Zhengchang Su" w:date="2015-06-09T18:09:00Z">
        <w:r w:rsidR="00846FB7" w:rsidDel="00F56B58">
          <w:rPr>
            <w:color w:val="000000"/>
          </w:rPr>
          <w:delText>only replaces</w:delText>
        </w:r>
      </w:del>
      <w:ins w:id="259" w:author="Zhengchang Su" w:date="2015-06-09T18:09:00Z">
        <w:r w:rsidR="00F56B58">
          <w:rPr>
            <w:color w:val="000000"/>
          </w:rPr>
          <w:t>pa</w:t>
        </w:r>
      </w:ins>
      <w:ins w:id="260" w:author="Zhengchang Su" w:date="2015-06-09T18:10:00Z">
        <w:r w:rsidR="00F56B58">
          <w:rPr>
            <w:color w:val="000000"/>
          </w:rPr>
          <w:t>rall</w:t>
        </w:r>
        <w:r w:rsidR="00AD5316">
          <w:rPr>
            <w:color w:val="000000"/>
          </w:rPr>
          <w:t>elizes</w:t>
        </w:r>
      </w:ins>
      <w:r w:rsidR="00846FB7">
        <w:rPr>
          <w:color w:val="000000"/>
        </w:rPr>
        <w:t xml:space="preserve"> the </w:t>
      </w:r>
      <w:r w:rsidR="00846FB7">
        <w:rPr>
          <w:color w:val="000000"/>
        </w:rPr>
        <w:lastRenderedPageBreak/>
        <w:t xml:space="preserve">most computationally intensive step of </w:t>
      </w:r>
      <w:proofErr w:type="spellStart"/>
      <w:r w:rsidR="00846FB7">
        <w:rPr>
          <w:color w:val="000000"/>
        </w:rPr>
        <w:t>OrthoMCL</w:t>
      </w:r>
      <w:proofErr w:type="spellEnd"/>
      <w:r w:rsidR="00846FB7">
        <w:rPr>
          <w:color w:val="000000"/>
        </w:rPr>
        <w:t xml:space="preserve">, </w:t>
      </w:r>
      <w:proofErr w:type="spellStart"/>
      <w:r w:rsidR="00846FB7">
        <w:rPr>
          <w:color w:val="000000"/>
        </w:rPr>
        <w:t>orthomclFin</w:t>
      </w:r>
      <w:r w:rsidR="00846FB7">
        <w:rPr>
          <w:color w:val="000000"/>
        </w:rPr>
        <w:t>d</w:t>
      </w:r>
      <w:r w:rsidR="00846FB7">
        <w:rPr>
          <w:color w:val="000000"/>
        </w:rPr>
        <w:t>Pairs</w:t>
      </w:r>
      <w:proofErr w:type="spellEnd"/>
      <w:del w:id="261" w:author="Zhengchang Su" w:date="2015-06-09T18:11:00Z">
        <w:r w:rsidR="00846FB7" w:rsidDel="00AD5316">
          <w:rPr>
            <w:color w:val="000000"/>
          </w:rPr>
          <w:delText>, with a parallel implementation</w:delText>
        </w:r>
      </w:del>
      <w:r w:rsidR="00846FB7">
        <w:rPr>
          <w:color w:val="000000"/>
        </w:rPr>
        <w:t xml:space="preserve">. </w:t>
      </w:r>
      <w:r w:rsidR="00F162FF">
        <w:rPr>
          <w:color w:val="000000"/>
        </w:rPr>
        <w:t>The</w:t>
      </w:r>
      <w:r w:rsidR="00483D6C">
        <w:rPr>
          <w:color w:val="000000"/>
        </w:rPr>
        <w:t xml:space="preserve"> </w:t>
      </w:r>
      <w:proofErr w:type="spellStart"/>
      <w:r w:rsidR="00483D6C">
        <w:rPr>
          <w:color w:val="000000"/>
        </w:rPr>
        <w:t>PorthoMCL</w:t>
      </w:r>
      <w:proofErr w:type="spellEnd"/>
      <w:r w:rsidR="00483D6C">
        <w:rPr>
          <w:color w:val="000000"/>
        </w:rPr>
        <w:t xml:space="preserve"> Find Pairs</w:t>
      </w:r>
      <w:r w:rsidR="00F162FF">
        <w:rPr>
          <w:color w:val="000000"/>
        </w:rPr>
        <w:t xml:space="preserve"> steps are marked in green, in contrast to </w:t>
      </w:r>
      <w:proofErr w:type="spellStart"/>
      <w:r w:rsidR="00F162FF">
        <w:rPr>
          <w:color w:val="000000"/>
        </w:rPr>
        <w:t>OrthoMCL</w:t>
      </w:r>
      <w:proofErr w:type="spellEnd"/>
      <w:r w:rsidR="00F162FF">
        <w:rPr>
          <w:color w:val="000000"/>
        </w:rPr>
        <w:t xml:space="preserve"> steps that are marked in blue. The darker blue boxes represent extra packages that </w:t>
      </w:r>
      <w:proofErr w:type="spellStart"/>
      <w:r w:rsidR="00F162FF">
        <w:rPr>
          <w:color w:val="000000"/>
        </w:rPr>
        <w:t>O</w:t>
      </w:r>
      <w:r w:rsidR="008233D2">
        <w:rPr>
          <w:color w:val="000000"/>
        </w:rPr>
        <w:t>rthoMCL</w:t>
      </w:r>
      <w:proofErr w:type="spellEnd"/>
      <w:r w:rsidR="008233D2">
        <w:rPr>
          <w:color w:val="000000"/>
        </w:rPr>
        <w:t xml:space="preserve"> requires to run. </w:t>
      </w:r>
      <w:proofErr w:type="spellStart"/>
      <w:r w:rsidR="008233D2">
        <w:rPr>
          <w:color w:val="000000"/>
        </w:rPr>
        <w:t>PorthoMCL</w:t>
      </w:r>
      <w:proofErr w:type="spellEnd"/>
      <w:r w:rsidR="008233D2">
        <w:rPr>
          <w:color w:val="000000"/>
        </w:rPr>
        <w:t xml:space="preserve"> specific steps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>are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>designed to be executed in pa</w:t>
      </w:r>
      <w:r w:rsidR="008233D2">
        <w:rPr>
          <w:color w:val="000000"/>
        </w:rPr>
        <w:t>r</w:t>
      </w:r>
      <w:r w:rsidR="008233D2">
        <w:rPr>
          <w:color w:val="000000"/>
        </w:rPr>
        <w:t xml:space="preserve">allel on </w:t>
      </w:r>
      <w:ins w:id="262" w:author="Zhengchang Su" w:date="2015-06-09T18:15:00Z">
        <w:r w:rsidR="00D54D3D">
          <w:rPr>
            <w:color w:val="000000"/>
          </w:rPr>
          <w:t xml:space="preserve">a </w:t>
        </w:r>
      </w:ins>
      <w:r w:rsidR="008233D2">
        <w:rPr>
          <w:color w:val="000000"/>
        </w:rPr>
        <w:t xml:space="preserve">variety of high performance computing </w:t>
      </w:r>
      <w:r w:rsidR="00483D6C">
        <w:rPr>
          <w:color w:val="000000"/>
        </w:rPr>
        <w:t xml:space="preserve">(HPC) </w:t>
      </w:r>
      <w:r w:rsidR="008233D2">
        <w:rPr>
          <w:color w:val="000000"/>
        </w:rPr>
        <w:t>enviro</w:t>
      </w:r>
      <w:r w:rsidR="008233D2">
        <w:rPr>
          <w:color w:val="000000"/>
        </w:rPr>
        <w:t>n</w:t>
      </w:r>
      <w:r w:rsidR="008233D2">
        <w:rPr>
          <w:color w:val="000000"/>
        </w:rPr>
        <w:t xml:space="preserve">ments. They </w:t>
      </w:r>
      <w:r w:rsidR="00483D6C">
        <w:rPr>
          <w:color w:val="000000"/>
        </w:rPr>
        <w:t>are scalable and can exploit the capacity avai</w:t>
      </w:r>
      <w:r w:rsidR="00483D6C">
        <w:rPr>
          <w:color w:val="000000"/>
        </w:rPr>
        <w:t>l</w:t>
      </w:r>
      <w:r w:rsidR="00483D6C">
        <w:rPr>
          <w:color w:val="000000"/>
        </w:rPr>
        <w:t>able to the HPC. However, the Find Pairs steps are not independent</w:t>
      </w:r>
      <w:r w:rsidR="00846FB7">
        <w:rPr>
          <w:color w:val="000000"/>
        </w:rPr>
        <w:t xml:space="preserve"> </w:t>
      </w:r>
      <w:r w:rsidR="00483D6C">
        <w:rPr>
          <w:color w:val="000000"/>
        </w:rPr>
        <w:t xml:space="preserve">and they need to be </w:t>
      </w:r>
      <w:del w:id="263" w:author="Zhengchang Su" w:date="2015-06-09T18:15:00Z">
        <w:r w:rsidR="00483D6C" w:rsidDel="00D54D3D">
          <w:rPr>
            <w:color w:val="000000"/>
          </w:rPr>
          <w:delText>ran</w:delText>
        </w:r>
      </w:del>
      <w:ins w:id="264" w:author="Zhengchang Su" w:date="2015-06-09T18:15:00Z">
        <w:r w:rsidR="00D54D3D">
          <w:rPr>
            <w:color w:val="000000"/>
          </w:rPr>
          <w:t>run</w:t>
        </w:r>
      </w:ins>
      <w:r w:rsidR="00483D6C">
        <w:rPr>
          <w:color w:val="000000"/>
        </w:rPr>
        <w:t xml:space="preserve"> in the designed order of execution. Each step builds on </w:t>
      </w:r>
      <w:ins w:id="265" w:author="Zhengchang Su" w:date="2015-06-09T18:16:00Z">
        <w:r w:rsidR="00D54D3D">
          <w:rPr>
            <w:color w:val="000000"/>
          </w:rPr>
          <w:t xml:space="preserve">the </w:t>
        </w:r>
      </w:ins>
      <w:r w:rsidR="00483D6C">
        <w:rPr>
          <w:color w:val="000000"/>
        </w:rPr>
        <w:t>top of the prev</w:t>
      </w:r>
      <w:r w:rsidR="00483D6C">
        <w:rPr>
          <w:color w:val="000000"/>
        </w:rPr>
        <w:t>i</w:t>
      </w:r>
      <w:r w:rsidR="00483D6C">
        <w:rPr>
          <w:color w:val="000000"/>
        </w:rPr>
        <w:t>ous ste</w:t>
      </w:r>
      <w:r w:rsidR="00360780">
        <w:rPr>
          <w:color w:val="000000"/>
        </w:rPr>
        <w:t xml:space="preserve">p. The </w:t>
      </w:r>
      <w:proofErr w:type="gramStart"/>
      <w:r w:rsidR="00360780">
        <w:rPr>
          <w:color w:val="000000"/>
        </w:rPr>
        <w:t>detail of these steps are</w:t>
      </w:r>
      <w:proofErr w:type="gramEnd"/>
      <w:r w:rsidR="00360780">
        <w:rPr>
          <w:color w:val="000000"/>
        </w:rPr>
        <w:t xml:space="preserve">: </w:t>
      </w:r>
    </w:p>
    <w:p w14:paraId="2175D3F0" w14:textId="23F62481" w:rsidR="00360780" w:rsidRDefault="00360780" w:rsidP="00360780">
      <w:pPr>
        <w:pStyle w:val="NumberedListfirst"/>
        <w:spacing w:before="240"/>
        <w:ind w:left="562" w:hanging="389"/>
      </w:pPr>
      <w:proofErr w:type="spellStart"/>
      <w:r>
        <w:t>PairsBestHit</w:t>
      </w:r>
      <w:proofErr w:type="spellEnd"/>
      <w:r>
        <w:t xml:space="preserve">: It </w:t>
      </w:r>
      <w:del w:id="266" w:author="Zhengchang Su" w:date="2015-06-09T18:16:00Z">
        <w:r w:rsidDel="00D54D3D">
          <w:delText xml:space="preserve">will </w:delText>
        </w:r>
      </w:del>
      <w:r>
        <w:t>keep</w:t>
      </w:r>
      <w:ins w:id="267" w:author="Zhengchang Su" w:date="2015-06-09T18:16:00Z">
        <w:r w:rsidR="00D54D3D">
          <w:t>s</w:t>
        </w:r>
      </w:ins>
      <w:r>
        <w:t xml:space="preserve"> only the highest scored hits </w:t>
      </w:r>
      <w:ins w:id="268" w:author="Zhengchang Su" w:date="2015-06-09T18:17:00Z">
        <w:r w:rsidR="00D54D3D">
          <w:t xml:space="preserve">of a gene </w:t>
        </w:r>
      </w:ins>
      <w:r>
        <w:t xml:space="preserve">from one genome to </w:t>
      </w:r>
      <w:del w:id="269" w:author="Zhengchang Su" w:date="2015-06-09T18:18:00Z">
        <w:r w:rsidDel="00D54D3D">
          <w:delText xml:space="preserve">any </w:delText>
        </w:r>
      </w:del>
      <w:r>
        <w:t>other</w:t>
      </w:r>
      <w:ins w:id="270" w:author="Zhengchang Su" w:date="2015-06-09T18:18:00Z">
        <w:r w:rsidR="00D54D3D">
          <w:t>s</w:t>
        </w:r>
      </w:ins>
      <w:r>
        <w:t>.</w:t>
      </w:r>
    </w:p>
    <w:p w14:paraId="40507268" w14:textId="6B18DE61" w:rsidR="00360780" w:rsidRDefault="00360780" w:rsidP="00360780">
      <w:pPr>
        <w:pStyle w:val="NumberedList"/>
      </w:pPr>
      <w:proofErr w:type="spellStart"/>
      <w:r>
        <w:t>PairsOrthologs</w:t>
      </w:r>
      <w:proofErr w:type="spellEnd"/>
      <w:r>
        <w:t xml:space="preserve">: It </w:t>
      </w:r>
      <w:del w:id="271" w:author="Zhengchang Su" w:date="2015-06-09T18:18:00Z">
        <w:r w:rsidDel="00D54D3D">
          <w:delText xml:space="preserve">will </w:delText>
        </w:r>
      </w:del>
      <w:r>
        <w:t>look</w:t>
      </w:r>
      <w:ins w:id="272" w:author="Zhengchang Su" w:date="2015-06-09T18:18:00Z">
        <w:r w:rsidR="00D54D3D">
          <w:t>s</w:t>
        </w:r>
      </w:ins>
      <w:r>
        <w:t xml:space="preserve"> for reciprocal hits between diffe</w:t>
      </w:r>
      <w:r>
        <w:t>r</w:t>
      </w:r>
      <w:r>
        <w:t>ent genomes</w:t>
      </w:r>
      <w:ins w:id="273" w:author="Zhengchang Su" w:date="2015-06-09T18:19:00Z">
        <w:r w:rsidR="00D54D3D">
          <w:t xml:space="preserve"> </w:t>
        </w:r>
      </w:ins>
      <w:ins w:id="274" w:author="Zhengchang Su" w:date="2015-06-09T18:20:00Z">
        <w:r w:rsidR="00D54D3D">
          <w:t xml:space="preserve">with a user-defined </w:t>
        </w:r>
      </w:ins>
      <w:del w:id="275" w:author="Zhengchang Su" w:date="2015-06-09T18:20:00Z">
        <w:r w:rsidDel="00D54D3D">
          <w:delText xml:space="preserve"> and if passed a customizable </w:delText>
        </w:r>
      </w:del>
      <w:r>
        <w:t>threshold</w:t>
      </w:r>
      <w:ins w:id="276" w:author="Zhengchang Su" w:date="2015-06-09T18:20:00Z">
        <w:r w:rsidR="00D54D3D">
          <w:t xml:space="preserve"> of BLAST score, and</w:t>
        </w:r>
      </w:ins>
      <w:r>
        <w:t xml:space="preserve"> lists them as orthologs. A normalized score </w:t>
      </w:r>
      <w:del w:id="277" w:author="Zhengchang Su" w:date="2015-06-09T18:21:00Z">
        <w:r w:rsidDel="00625EC1">
          <w:delText>will be</w:delText>
        </w:r>
      </w:del>
      <w:ins w:id="278" w:author="Zhengchang Su" w:date="2015-06-09T18:21:00Z">
        <w:r w:rsidR="00625EC1">
          <w:t>is</w:t>
        </w:r>
      </w:ins>
      <w:r>
        <w:t xml:space="preserve"> calculated for each </w:t>
      </w:r>
      <w:proofErr w:type="spellStart"/>
      <w:r>
        <w:t>orthology</w:t>
      </w:r>
      <w:proofErr w:type="spellEnd"/>
      <w:r>
        <w:t xml:space="preserve"> relationship. This </w:t>
      </w:r>
      <w:r w:rsidR="008C7BB9">
        <w:t xml:space="preserve">step </w:t>
      </w:r>
      <w:r>
        <w:t>r</w:t>
      </w:r>
      <w:r>
        <w:t>e</w:t>
      </w:r>
      <w:r>
        <w:t>quires data gene</w:t>
      </w:r>
      <w:r>
        <w:t>r</w:t>
      </w:r>
      <w:r>
        <w:t>ated in step (1).</w:t>
      </w:r>
    </w:p>
    <w:p w14:paraId="6941DFE9" w14:textId="298DD0D9" w:rsidR="00360780" w:rsidRDefault="00360780" w:rsidP="00360780">
      <w:pPr>
        <w:pStyle w:val="NumberedList"/>
      </w:pPr>
      <w:proofErr w:type="spellStart"/>
      <w:r>
        <w:t>Pairs</w:t>
      </w:r>
      <w:r w:rsidR="008C7BB9">
        <w:t>InPara</w:t>
      </w:r>
      <w:r>
        <w:t>logs</w:t>
      </w:r>
      <w:proofErr w:type="spellEnd"/>
      <w:r w:rsidR="008C7BB9">
        <w:t>:</w:t>
      </w:r>
      <w:r>
        <w:t xml:space="preserve"> </w:t>
      </w:r>
      <w:r w:rsidR="008C7BB9">
        <w:t xml:space="preserve">It </w:t>
      </w:r>
      <w:del w:id="279" w:author="Zhengchang Su" w:date="2015-06-09T18:21:00Z">
        <w:r w:rsidR="008C7BB9" w:rsidDel="00625EC1">
          <w:delText xml:space="preserve">will </w:delText>
        </w:r>
      </w:del>
      <w:r w:rsidR="008C7BB9">
        <w:t>look</w:t>
      </w:r>
      <w:ins w:id="280" w:author="Zhengchang Su" w:date="2015-06-09T18:21:00Z">
        <w:r w:rsidR="00625EC1">
          <w:t>s</w:t>
        </w:r>
      </w:ins>
      <w:r w:rsidR="008C7BB9">
        <w:t xml:space="preserve"> for reciprocal hits in a genome and </w:t>
      </w:r>
      <w:ins w:id="281" w:author="Zhengchang Su" w:date="2015-06-09T18:22:00Z">
        <w:r w:rsidR="00625EC1">
          <w:t xml:space="preserve">checks </w:t>
        </w:r>
      </w:ins>
      <w:r w:rsidR="008C7BB9">
        <w:t xml:space="preserve">if </w:t>
      </w:r>
      <w:ins w:id="282" w:author="Zhengchang Su" w:date="2015-06-09T18:22:00Z">
        <w:r w:rsidR="00625EC1">
          <w:t xml:space="preserve">the hits </w:t>
        </w:r>
      </w:ins>
      <w:r w:rsidR="008C7BB9">
        <w:t>pass</w:t>
      </w:r>
      <w:del w:id="283" w:author="Zhengchang Su" w:date="2015-06-09T18:23:00Z">
        <w:r w:rsidR="008C7BB9" w:rsidDel="00625EC1">
          <w:delText>ed</w:delText>
        </w:r>
      </w:del>
      <w:r w:rsidR="008C7BB9">
        <w:t xml:space="preserve"> a </w:t>
      </w:r>
      <w:ins w:id="284" w:author="Zhengchang Su" w:date="2015-06-09T18:23:00Z">
        <w:r w:rsidR="00625EC1">
          <w:t>user-defined</w:t>
        </w:r>
      </w:ins>
      <w:del w:id="285" w:author="Zhengchang Su" w:date="2015-06-09T18:23:00Z">
        <w:r w:rsidR="008C7BB9" w:rsidDel="00625EC1">
          <w:delText>customizable</w:delText>
        </w:r>
      </w:del>
      <w:r w:rsidR="008C7BB9">
        <w:t xml:space="preserve"> threshold and </w:t>
      </w:r>
      <w:ins w:id="286" w:author="Zhengchang Su" w:date="2015-06-09T18:23:00Z">
        <w:r w:rsidR="00625EC1">
          <w:t xml:space="preserve">are </w:t>
        </w:r>
      </w:ins>
      <w:r w:rsidR="008C7BB9">
        <w:t xml:space="preserve">better than all the Orthologs, </w:t>
      </w:r>
      <w:ins w:id="287" w:author="Zhengchang Su" w:date="2015-06-09T18:23:00Z">
        <w:r w:rsidR="00625EC1">
          <w:t xml:space="preserve">and </w:t>
        </w:r>
      </w:ins>
      <w:r w:rsidR="008C7BB9">
        <w:t xml:space="preserve">lists them as </w:t>
      </w:r>
      <w:proofErr w:type="spellStart"/>
      <w:r w:rsidR="008C7BB9">
        <w:t>inParalogs</w:t>
      </w:r>
      <w:proofErr w:type="spellEnd"/>
      <w:r>
        <w:t>.</w:t>
      </w:r>
      <w:r w:rsidR="008C7BB9">
        <w:t xml:space="preserve"> A normalized score </w:t>
      </w:r>
      <w:del w:id="288" w:author="Zhengchang Su" w:date="2015-06-09T18:24:00Z">
        <w:r w:rsidR="008C7BB9" w:rsidDel="00625EC1">
          <w:delText>will be</w:delText>
        </w:r>
      </w:del>
      <w:ins w:id="289" w:author="Zhengchang Su" w:date="2015-06-09T18:24:00Z">
        <w:r w:rsidR="00625EC1">
          <w:t>is</w:t>
        </w:r>
      </w:ins>
      <w:r w:rsidR="008C7BB9">
        <w:t xml:space="preserve"> calculated for each relationship. This step r</w:t>
      </w:r>
      <w:r w:rsidR="008C7BB9">
        <w:t>e</w:t>
      </w:r>
      <w:r w:rsidR="008C7BB9">
        <w:t>quires data generated in steps (1) and (2).</w:t>
      </w:r>
    </w:p>
    <w:p w14:paraId="1F37EF93" w14:textId="58CF0695" w:rsidR="00360780" w:rsidRDefault="006D2185" w:rsidP="00360780">
      <w:pPr>
        <w:pStyle w:val="NumberedList"/>
      </w:pPr>
      <w:proofErr w:type="spellStart"/>
      <w:r>
        <w:t>PairsCoOrthologs</w:t>
      </w:r>
      <w:proofErr w:type="spellEnd"/>
      <w:r w:rsidR="002809EF">
        <w:t xml:space="preserve">: </w:t>
      </w:r>
      <w:ins w:id="290" w:author="Zhengchang Su" w:date="2015-06-09T18:24:00Z">
        <w:r w:rsidR="00625EC1">
          <w:t xml:space="preserve">It </w:t>
        </w:r>
      </w:ins>
      <w:del w:id="291" w:author="Zhengchang Su" w:date="2015-06-09T18:24:00Z">
        <w:r w:rsidR="002809EF" w:rsidRPr="002809EF" w:rsidDel="00625EC1">
          <w:delText>Find</w:delText>
        </w:r>
        <w:r w:rsidR="002809EF" w:rsidDel="00625EC1">
          <w:delText>s</w:delText>
        </w:r>
        <w:r w:rsidR="002809EF" w:rsidRPr="002809EF" w:rsidDel="00625EC1">
          <w:delText xml:space="preserve"> </w:delText>
        </w:r>
      </w:del>
      <w:ins w:id="292" w:author="Zhengchang Su" w:date="2015-06-09T18:24:00Z">
        <w:r w:rsidR="00625EC1">
          <w:t>f</w:t>
        </w:r>
        <w:r w:rsidR="00625EC1" w:rsidRPr="002809EF">
          <w:t>ind</w:t>
        </w:r>
        <w:r w:rsidR="00625EC1">
          <w:t>s</w:t>
        </w:r>
        <w:r w:rsidR="00625EC1" w:rsidRPr="002809EF">
          <w:t xml:space="preserve"> </w:t>
        </w:r>
      </w:ins>
      <w:r w:rsidR="002809EF" w:rsidRPr="002809EF">
        <w:t>al</w:t>
      </w:r>
      <w:r w:rsidR="002623E0">
        <w:t xml:space="preserve">l pairs of </w:t>
      </w:r>
      <w:del w:id="293" w:author="Zhengchang Su" w:date="2015-06-09T18:24:00Z">
        <w:r w:rsidR="002623E0" w:rsidDel="00625EC1">
          <w:delText xml:space="preserve">proteins </w:delText>
        </w:r>
      </w:del>
      <w:ins w:id="294" w:author="Zhengchang Su" w:date="2015-06-09T18:24:00Z">
        <w:r w:rsidR="00625EC1">
          <w:t xml:space="preserve">genes </w:t>
        </w:r>
      </w:ins>
      <w:r w:rsidR="002623E0">
        <w:t>across two g</w:t>
      </w:r>
      <w:r w:rsidR="002623E0">
        <w:t>e</w:t>
      </w:r>
      <w:r w:rsidR="002623E0">
        <w:t>nomes</w:t>
      </w:r>
      <w:r w:rsidR="002809EF" w:rsidRPr="002809EF">
        <w:t xml:space="preserve"> that</w:t>
      </w:r>
      <w:r w:rsidR="002623E0">
        <w:t xml:space="preserve"> are connected through </w:t>
      </w:r>
      <w:proofErr w:type="spellStart"/>
      <w:r w:rsidR="002623E0">
        <w:t>ortholog</w:t>
      </w:r>
      <w:proofErr w:type="spellEnd"/>
      <w:r w:rsidR="002809EF" w:rsidRPr="002809EF">
        <w:t xml:space="preserve"> and </w:t>
      </w:r>
      <w:proofErr w:type="spellStart"/>
      <w:r w:rsidR="002809EF" w:rsidRPr="002809EF">
        <w:t>in</w:t>
      </w:r>
      <w:r w:rsidR="002623E0">
        <w:t>Parolog</w:t>
      </w:r>
      <w:proofErr w:type="spellEnd"/>
      <w:r w:rsidR="002623E0">
        <w:t xml:space="preserve"> relationships</w:t>
      </w:r>
      <w:r w:rsidR="00360780">
        <w:t>.</w:t>
      </w:r>
      <w:r w:rsidR="00204491">
        <w:t xml:space="preserve"> This step requires data generated in steps (1), (2) and (3).</w:t>
      </w:r>
    </w:p>
    <w:p w14:paraId="20E41D8C" w14:textId="1B3359B7" w:rsidR="002E02D9" w:rsidRDefault="00B756E4" w:rsidP="002E02D9">
      <w:pPr>
        <w:pStyle w:val="ParaNoInd"/>
        <w:rPr>
          <w:color w:val="000000"/>
        </w:rPr>
      </w:pPr>
      <w:r>
        <w:rPr>
          <w:color w:val="000000"/>
        </w:rPr>
        <w:lastRenderedPageBreak/>
        <w:t xml:space="preserve">The output of steps (2), (3) and (4) </w:t>
      </w:r>
      <w:del w:id="295" w:author="Zhengchang Su" w:date="2015-06-09T18:25:00Z">
        <w:r w:rsidDel="00625EC1">
          <w:rPr>
            <w:color w:val="000000"/>
          </w:rPr>
          <w:delText xml:space="preserve">will be sent </w:delText>
        </w:r>
      </w:del>
      <w:ins w:id="296" w:author="Zhengchang Su" w:date="2015-06-09T18:25:00Z">
        <w:r w:rsidR="00625EC1">
          <w:rPr>
            <w:color w:val="000000"/>
          </w:rPr>
          <w:t xml:space="preserve">are used to create a sequence similarity graph that is </w:t>
        </w:r>
      </w:ins>
      <w:ins w:id="297" w:author="Zhengchang Su" w:date="2015-06-09T22:36:00Z">
        <w:r w:rsidR="00A813FC">
          <w:rPr>
            <w:color w:val="000000"/>
          </w:rPr>
          <w:t xml:space="preserve">then </w:t>
        </w:r>
      </w:ins>
      <w:ins w:id="298" w:author="Zhengchang Su" w:date="2015-06-09T18:25:00Z">
        <w:r w:rsidR="00625EC1">
          <w:rPr>
            <w:color w:val="000000"/>
          </w:rPr>
          <w:t xml:space="preserve">cut by </w:t>
        </w:r>
      </w:ins>
      <w:del w:id="299" w:author="Zhengchang Su" w:date="2015-06-09T18:27:00Z">
        <w:r w:rsidDel="00625EC1">
          <w:rPr>
            <w:color w:val="000000"/>
          </w:rPr>
          <w:delText xml:space="preserve">to </w:delText>
        </w:r>
      </w:del>
      <w:r w:rsidR="00360780">
        <w:rPr>
          <w:color w:val="000000"/>
        </w:rPr>
        <w:t xml:space="preserve">the </w:t>
      </w:r>
      <w:del w:id="300" w:author="Zhengchang Su" w:date="2015-06-09T18:27:00Z">
        <w:r w:rsidR="00483D6C" w:rsidDel="00625EC1">
          <w:rPr>
            <w:color w:val="000000"/>
          </w:rPr>
          <w:delText>Markov Clustering</w:delText>
        </w:r>
      </w:del>
      <w:ins w:id="301" w:author="Zhengchang Su" w:date="2015-06-09T18:27:00Z">
        <w:r w:rsidR="00625EC1">
          <w:rPr>
            <w:color w:val="000000"/>
          </w:rPr>
          <w:t>MCL progr</w:t>
        </w:r>
      </w:ins>
      <w:ins w:id="302" w:author="Zhengchang Su" w:date="2015-06-09T18:28:00Z">
        <w:r w:rsidR="00625EC1">
          <w:rPr>
            <w:color w:val="000000"/>
          </w:rPr>
          <w:t>a</w:t>
        </w:r>
      </w:ins>
      <w:ins w:id="303" w:author="Zhengchang Su" w:date="2015-06-09T18:27:00Z">
        <w:r w:rsidR="00625EC1">
          <w:rPr>
            <w:color w:val="000000"/>
          </w:rPr>
          <w:t>m</w:t>
        </w:r>
      </w:ins>
      <w:r w:rsidR="00483D6C">
        <w:rPr>
          <w:color w:val="000000"/>
        </w:rPr>
        <w:t xml:space="preserve"> to </w:t>
      </w:r>
      <w:del w:id="304" w:author="Zhengchang Su" w:date="2015-06-09T22:36:00Z">
        <w:r w:rsidR="00483D6C" w:rsidDel="00A813FC">
          <w:rPr>
            <w:color w:val="000000"/>
          </w:rPr>
          <w:delText xml:space="preserve">find </w:delText>
        </w:r>
      </w:del>
      <w:ins w:id="305" w:author="Zhengchang Su" w:date="2015-06-09T22:36:00Z">
        <w:r w:rsidR="00A813FC">
          <w:rPr>
            <w:color w:val="000000"/>
          </w:rPr>
          <w:t xml:space="preserve">predict </w:t>
        </w:r>
      </w:ins>
      <w:r w:rsidR="00483D6C">
        <w:rPr>
          <w:color w:val="000000"/>
        </w:rPr>
        <w:t>orthologous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paralogous</w:t>
      </w:r>
      <w:proofErr w:type="spellEnd"/>
      <w:r>
        <w:rPr>
          <w:color w:val="000000"/>
        </w:rPr>
        <w:t xml:space="preserve"> and co-orthologous </w:t>
      </w:r>
      <w:ins w:id="306" w:author="Zhengchang Su" w:date="2015-06-09T22:37:00Z">
        <w:r w:rsidR="00A813FC">
          <w:rPr>
            <w:color w:val="000000"/>
          </w:rPr>
          <w:t xml:space="preserve">gene </w:t>
        </w:r>
      </w:ins>
      <w:r w:rsidR="00483D6C">
        <w:rPr>
          <w:color w:val="000000"/>
        </w:rPr>
        <w:t>groups</w:t>
      </w:r>
      <w:del w:id="307" w:author="Zhengchang Su" w:date="2015-06-09T22:37:00Z">
        <w:r w:rsidR="00483D6C" w:rsidDel="00A813FC">
          <w:rPr>
            <w:color w:val="000000"/>
          </w:rPr>
          <w:delText xml:space="preserve"> </w:delText>
        </w:r>
        <w:r w:rsidDel="00A813FC">
          <w:rPr>
            <w:color w:val="000000"/>
          </w:rPr>
          <w:delText>respe</w:delText>
        </w:r>
        <w:r w:rsidDel="00A813FC">
          <w:rPr>
            <w:color w:val="000000"/>
          </w:rPr>
          <w:delText>c</w:delText>
        </w:r>
        <w:r w:rsidDel="00A813FC">
          <w:rPr>
            <w:color w:val="000000"/>
          </w:rPr>
          <w:delText>tively</w:delText>
        </w:r>
      </w:del>
      <w:r>
        <w:rPr>
          <w:color w:val="000000"/>
        </w:rPr>
        <w:t xml:space="preserve">. </w:t>
      </w:r>
      <w:r w:rsidRPr="00625EC1">
        <w:rPr>
          <w:color w:val="000000"/>
          <w:highlight w:val="yellow"/>
          <w:rPrChange w:id="308" w:author="Zhengchang Su" w:date="2015-06-09T18:28:00Z">
            <w:rPr>
              <w:color w:val="000000"/>
            </w:rPr>
          </w:rPrChange>
        </w:rPr>
        <w:t>This can be done in when their results becomes avai</w:t>
      </w:r>
      <w:r w:rsidRPr="00625EC1">
        <w:rPr>
          <w:color w:val="000000"/>
          <w:highlight w:val="yellow"/>
          <w:rPrChange w:id="309" w:author="Zhengchang Su" w:date="2015-06-09T18:28:00Z">
            <w:rPr>
              <w:color w:val="000000"/>
            </w:rPr>
          </w:rPrChange>
        </w:rPr>
        <w:t>l</w:t>
      </w:r>
      <w:r w:rsidRPr="00625EC1">
        <w:rPr>
          <w:color w:val="000000"/>
          <w:highlight w:val="yellow"/>
          <w:rPrChange w:id="310" w:author="Zhengchang Su" w:date="2015-06-09T18:28:00Z">
            <w:rPr>
              <w:color w:val="000000"/>
            </w:rPr>
          </w:rPrChange>
        </w:rPr>
        <w:t>able</w:t>
      </w:r>
      <w:ins w:id="311" w:author="Zhengchang Su" w:date="2015-06-09T18:28:00Z">
        <w:r w:rsidR="00625EC1">
          <w:rPr>
            <w:color w:val="000000"/>
            <w:highlight w:val="yellow"/>
          </w:rPr>
          <w:t>??</w:t>
        </w:r>
      </w:ins>
      <w:r w:rsidRPr="00625EC1">
        <w:rPr>
          <w:color w:val="000000"/>
          <w:highlight w:val="yellow"/>
          <w:rPrChange w:id="312" w:author="Zhengchang Su" w:date="2015-06-09T18:28:00Z">
            <w:rPr>
              <w:color w:val="000000"/>
            </w:rPr>
          </w:rPrChange>
        </w:rPr>
        <w:t>.</w:t>
      </w:r>
      <w:r>
        <w:rPr>
          <w:color w:val="000000"/>
        </w:rPr>
        <w:t xml:space="preserve"> </w:t>
      </w:r>
    </w:p>
    <w:p w14:paraId="771D3E02" w14:textId="77777777" w:rsidR="00B756E4" w:rsidRDefault="00B756E4" w:rsidP="002E02D9">
      <w:pPr>
        <w:pStyle w:val="ParaNoInd"/>
        <w:rPr>
          <w:color w:val="000000"/>
        </w:rPr>
      </w:pPr>
    </w:p>
    <w:p w14:paraId="48397880" w14:textId="77777777" w:rsidR="00B756E4" w:rsidRDefault="00B756E4" w:rsidP="002E02D9">
      <w:pPr>
        <w:pStyle w:val="ParaNoInd"/>
        <w:rPr>
          <w:color w:val="000000"/>
        </w:rPr>
      </w:pPr>
    </w:p>
    <w:p w14:paraId="5FD09805" w14:textId="77777777" w:rsidR="00B756E4" w:rsidRDefault="00B756E4" w:rsidP="002E02D9">
      <w:pPr>
        <w:pStyle w:val="ParaNoInd"/>
        <w:rPr>
          <w:color w:val="000000"/>
        </w:rPr>
      </w:pPr>
    </w:p>
    <w:p w14:paraId="1A152E2B" w14:textId="4DFC96B1" w:rsidR="00B32735" w:rsidRDefault="00B32735">
      <w:pPr>
        <w:pStyle w:val="ParaNoInd"/>
        <w:rPr>
          <w:color w:val="000000"/>
        </w:rPr>
      </w:pPr>
    </w:p>
    <w:p w14:paraId="3998D7E0" w14:textId="3BCB7888" w:rsidR="00B32735" w:rsidRDefault="00B32735" w:rsidP="00B32735">
      <w:pPr>
        <w:pStyle w:val="Heading2"/>
      </w:pPr>
      <w:r>
        <w:t>High performance computing support</w:t>
      </w:r>
    </w:p>
    <w:p w14:paraId="379E8551" w14:textId="705E3E15" w:rsidR="00D83B8A" w:rsidRPr="00BD2A9F" w:rsidRDefault="00C31807">
      <w:pPr>
        <w:pStyle w:val="ParaNoInd"/>
        <w:rPr>
          <w:color w:val="000000"/>
        </w:rPr>
      </w:pPr>
      <w:del w:id="313" w:author="Zhengchang Su" w:date="2015-06-09T22:35:00Z">
        <w:r w:rsidDel="00A813FC">
          <w:rPr>
            <w:color w:val="000000"/>
          </w:rPr>
          <w:delText xml:space="preserve">Calculating </w:delText>
        </w:r>
      </w:del>
      <w:del w:id="314" w:author="Zhengchang Su" w:date="2015-06-09T22:38:00Z">
        <w:r w:rsidDel="0005184A">
          <w:rPr>
            <w:color w:val="000000"/>
          </w:rPr>
          <w:delText>ortholog</w:delText>
        </w:r>
      </w:del>
      <w:del w:id="315" w:author="Zhengchang Su" w:date="2015-06-09T22:35:00Z">
        <w:r w:rsidDel="00A813FC">
          <w:rPr>
            <w:color w:val="000000"/>
          </w:rPr>
          <w:delText>y</w:delText>
        </w:r>
      </w:del>
      <w:del w:id="316" w:author="Zhengchang Su" w:date="2015-06-09T22:38:00Z">
        <w:r w:rsidDel="0005184A">
          <w:rPr>
            <w:color w:val="000000"/>
          </w:rPr>
          <w:delText xml:space="preserve"> among a magnitude of individual genomes is a </w:delText>
        </w:r>
        <w:r w:rsidR="00CB31B1" w:rsidDel="0005184A">
          <w:rPr>
            <w:color w:val="000000"/>
          </w:rPr>
          <w:delText>comp</w:delText>
        </w:r>
        <w:r w:rsidR="00CB31B1" w:rsidDel="0005184A">
          <w:rPr>
            <w:color w:val="000000"/>
          </w:rPr>
          <w:delText>u</w:delText>
        </w:r>
        <w:r w:rsidR="00CB31B1" w:rsidDel="0005184A">
          <w:rPr>
            <w:color w:val="000000"/>
          </w:rPr>
          <w:delText>tationally</w:delText>
        </w:r>
        <w:r w:rsidDel="0005184A">
          <w:rPr>
            <w:color w:val="000000"/>
          </w:rPr>
          <w:delText xml:space="preserve"> inte</w:delText>
        </w:r>
        <w:r w:rsidDel="0005184A">
          <w:rPr>
            <w:color w:val="000000"/>
          </w:rPr>
          <w:delText>n</w:delText>
        </w:r>
        <w:r w:rsidDel="0005184A">
          <w:rPr>
            <w:color w:val="000000"/>
          </w:rPr>
          <w:delText>sive process</w:delText>
        </w:r>
        <w:r w:rsidR="00B32735" w:rsidRPr="00BD2A9F" w:rsidDel="0005184A">
          <w:rPr>
            <w:color w:val="000000"/>
          </w:rPr>
          <w:delText>.</w:delText>
        </w:r>
        <w:r w:rsidDel="0005184A">
          <w:rPr>
            <w:color w:val="000000"/>
          </w:rPr>
          <w:delText xml:space="preserve"> Therefore</w:delText>
        </w:r>
      </w:del>
      <w:del w:id="317" w:author="Zhengchang Su" w:date="2015-06-09T22:39:00Z">
        <w:r w:rsidDel="0005184A">
          <w:rPr>
            <w:color w:val="000000"/>
          </w:rPr>
          <w:delText xml:space="preserve">, </w:delText>
        </w:r>
      </w:del>
      <w:proofErr w:type="spellStart"/>
      <w:r>
        <w:rPr>
          <w:color w:val="000000"/>
        </w:rPr>
        <w:t>PorthoMCL</w:t>
      </w:r>
      <w:proofErr w:type="spellEnd"/>
      <w:r>
        <w:rPr>
          <w:color w:val="000000"/>
        </w:rPr>
        <w:t xml:space="preserve"> is designed to </w:t>
      </w:r>
      <w:ins w:id="318" w:author="Zhengchang Su" w:date="2015-06-09T22:39:00Z">
        <w:r w:rsidR="0005184A">
          <w:rPr>
            <w:color w:val="000000"/>
          </w:rPr>
          <w:t>predict orthologs in an ever increasingly larger number of sequenced genomes in a</w:t>
        </w:r>
      </w:ins>
      <w:del w:id="319" w:author="Zhengchang Su" w:date="2015-06-09T22:41:00Z">
        <w:r w:rsidDel="0005184A">
          <w:rPr>
            <w:color w:val="000000"/>
          </w:rPr>
          <w:delText>exploit</w:delText>
        </w:r>
      </w:del>
      <w:r>
        <w:rPr>
          <w:color w:val="000000"/>
        </w:rPr>
        <w:t xml:space="preserve"> high performance co</w:t>
      </w:r>
      <w:r>
        <w:rPr>
          <w:color w:val="000000"/>
        </w:rPr>
        <w:t>m</w:t>
      </w:r>
      <w:r>
        <w:rPr>
          <w:color w:val="000000"/>
        </w:rPr>
        <w:t xml:space="preserve">puting environments such as </w:t>
      </w:r>
      <w:r w:rsidR="00CB31B1">
        <w:rPr>
          <w:color w:val="000000"/>
        </w:rPr>
        <w:t>computing clusters or cloud comp</w:t>
      </w:r>
      <w:r w:rsidR="00CB31B1">
        <w:rPr>
          <w:color w:val="000000"/>
        </w:rPr>
        <w:t>u</w:t>
      </w:r>
      <w:r w:rsidR="00CB31B1">
        <w:rPr>
          <w:color w:val="000000"/>
        </w:rPr>
        <w:t>ting</w:t>
      </w:r>
      <w:ins w:id="320" w:author="Zhengchang Su" w:date="2015-06-09T22:42:00Z">
        <w:r w:rsidR="0005184A">
          <w:rPr>
            <w:color w:val="000000"/>
          </w:rPr>
          <w:t xml:space="preserve"> platforms</w:t>
        </w:r>
      </w:ins>
      <w:r w:rsidR="00CB31B1">
        <w:rPr>
          <w:color w:val="000000"/>
        </w:rPr>
        <w:t>. We have included a TORQUE script with the pac</w:t>
      </w:r>
      <w:r w:rsidR="00CB31B1">
        <w:rPr>
          <w:color w:val="000000"/>
        </w:rPr>
        <w:t>k</w:t>
      </w:r>
      <w:r w:rsidR="00CB31B1">
        <w:rPr>
          <w:color w:val="000000"/>
        </w:rPr>
        <w:t xml:space="preserve">age </w:t>
      </w:r>
      <w:ins w:id="321" w:author="Zhengchang Su" w:date="2015-06-09T22:45:00Z">
        <w:r w:rsidR="0005184A">
          <w:rPr>
            <w:color w:val="000000"/>
          </w:rPr>
          <w:t xml:space="preserve">to facilitate its use in </w:t>
        </w:r>
      </w:ins>
      <w:del w:id="322" w:author="Zhengchang Su" w:date="2015-06-09T22:45:00Z">
        <w:r w:rsidR="00CB31B1" w:rsidDel="0005184A">
          <w:rPr>
            <w:color w:val="000000"/>
          </w:rPr>
          <w:delText xml:space="preserve">that can be used for </w:delText>
        </w:r>
      </w:del>
      <w:r w:rsidR="00CB31B1">
        <w:rPr>
          <w:color w:val="000000"/>
        </w:rPr>
        <w:t xml:space="preserve">such environments. However, </w:t>
      </w:r>
      <w:proofErr w:type="spellStart"/>
      <w:r w:rsidR="00CB31B1">
        <w:rPr>
          <w:color w:val="000000"/>
        </w:rPr>
        <w:t>PorthoMCL</w:t>
      </w:r>
      <w:proofErr w:type="spellEnd"/>
      <w:r w:rsidR="00CB31B1">
        <w:rPr>
          <w:color w:val="000000"/>
        </w:rPr>
        <w:t xml:space="preserve"> </w:t>
      </w:r>
      <w:del w:id="323" w:author="Zhengchang Su" w:date="2015-06-09T22:47:00Z">
        <w:r w:rsidR="00CB31B1" w:rsidDel="00C67821">
          <w:rPr>
            <w:color w:val="000000"/>
          </w:rPr>
          <w:delText xml:space="preserve">like its counterpart OrthoMCL </w:delText>
        </w:r>
      </w:del>
      <w:del w:id="324" w:author="Zhengchang Su" w:date="2015-06-09T22:46:00Z">
        <w:r w:rsidR="00CB31B1" w:rsidDel="0005184A">
          <w:rPr>
            <w:color w:val="000000"/>
          </w:rPr>
          <w:delText xml:space="preserve">still </w:delText>
        </w:r>
      </w:del>
      <w:ins w:id="325" w:author="Zhengchang Su" w:date="2015-06-09T22:46:00Z">
        <w:r w:rsidR="0005184A">
          <w:rPr>
            <w:color w:val="000000"/>
          </w:rPr>
          <w:t xml:space="preserve">also </w:t>
        </w:r>
      </w:ins>
      <w:r w:rsidR="00CB31B1">
        <w:rPr>
          <w:color w:val="000000"/>
        </w:rPr>
        <w:t xml:space="preserve">runs on </w:t>
      </w:r>
      <w:ins w:id="326" w:author="Zhengchang Su" w:date="2015-06-09T22:46:00Z">
        <w:r w:rsidR="0005184A">
          <w:rPr>
            <w:color w:val="000000"/>
          </w:rPr>
          <w:t xml:space="preserve">a </w:t>
        </w:r>
      </w:ins>
      <w:r w:rsidR="00CB31B1">
        <w:rPr>
          <w:color w:val="000000"/>
        </w:rPr>
        <w:t xml:space="preserve">desktop </w:t>
      </w:r>
      <w:del w:id="327" w:author="Zhengchang Su" w:date="2015-06-09T22:47:00Z">
        <w:r w:rsidR="00CB31B1" w:rsidDel="0005184A">
          <w:rPr>
            <w:color w:val="000000"/>
          </w:rPr>
          <w:delText xml:space="preserve">and </w:delText>
        </w:r>
      </w:del>
      <w:ins w:id="328" w:author="Zhengchang Su" w:date="2015-06-09T22:47:00Z">
        <w:r w:rsidR="0005184A">
          <w:rPr>
            <w:color w:val="000000"/>
          </w:rPr>
          <w:t xml:space="preserve">or a </w:t>
        </w:r>
      </w:ins>
      <w:r w:rsidR="00CB31B1">
        <w:rPr>
          <w:color w:val="000000"/>
        </w:rPr>
        <w:t>server</w:t>
      </w:r>
      <w:del w:id="329" w:author="Zhengchang Su" w:date="2015-06-09T22:47:00Z">
        <w:r w:rsidR="00CB31B1" w:rsidDel="0005184A">
          <w:rPr>
            <w:color w:val="000000"/>
          </w:rPr>
          <w:delText xml:space="preserve"> computers</w:delText>
        </w:r>
      </w:del>
      <w:r w:rsidR="00CB31B1">
        <w:rPr>
          <w:color w:val="000000"/>
        </w:rPr>
        <w:t xml:space="preserve"> without the </w:t>
      </w:r>
      <w:ins w:id="330" w:author="Zhengchang Su" w:date="2015-06-09T22:48:00Z">
        <w:r w:rsidR="00C67821">
          <w:rPr>
            <w:color w:val="000000"/>
          </w:rPr>
          <w:t>need for</w:t>
        </w:r>
      </w:ins>
      <w:del w:id="331" w:author="Zhengchang Su" w:date="2015-06-09T22:48:00Z">
        <w:r w:rsidR="00CB31B1" w:rsidDel="00C67821">
          <w:rPr>
            <w:color w:val="000000"/>
          </w:rPr>
          <w:delText>requirement of ha</w:delText>
        </w:r>
        <w:r w:rsidR="005152DF" w:rsidDel="00C67821">
          <w:rPr>
            <w:color w:val="000000"/>
          </w:rPr>
          <w:delText>ving</w:delText>
        </w:r>
      </w:del>
      <w:r w:rsidR="005152DF">
        <w:rPr>
          <w:color w:val="000000"/>
        </w:rPr>
        <w:t xml:space="preserve"> a database ser</w:t>
      </w:r>
      <w:r w:rsidR="005152DF">
        <w:rPr>
          <w:color w:val="000000"/>
        </w:rPr>
        <w:t>v</w:t>
      </w:r>
      <w:r w:rsidR="005152DF">
        <w:rPr>
          <w:color w:val="000000"/>
        </w:rPr>
        <w:t>er</w:t>
      </w:r>
      <w:ins w:id="332" w:author="Zhengchang Su" w:date="2015-06-09T22:48:00Z">
        <w:r w:rsidR="00C67821">
          <w:rPr>
            <w:color w:val="000000"/>
          </w:rPr>
          <w:t xml:space="preserve">, thus it is faster than </w:t>
        </w:r>
        <w:proofErr w:type="spellStart"/>
        <w:r w:rsidR="00C67821">
          <w:rPr>
            <w:color w:val="000000"/>
          </w:rPr>
          <w:t>OrthoMCL</w:t>
        </w:r>
        <w:proofErr w:type="spellEnd"/>
        <w:r w:rsidR="00C67821">
          <w:rPr>
            <w:color w:val="000000"/>
          </w:rPr>
          <w:t>.</w:t>
        </w:r>
      </w:ins>
      <w:del w:id="333" w:author="Zhengchang Su" w:date="2015-06-09T22:48:00Z">
        <w:r w:rsidR="005152DF" w:rsidDel="00C67821">
          <w:rPr>
            <w:color w:val="000000"/>
          </w:rPr>
          <w:delText xml:space="preserve"> present</w:delText>
        </w:r>
      </w:del>
      <w:r w:rsidR="00CB31B1">
        <w:rPr>
          <w:color w:val="000000"/>
        </w:rPr>
        <w:t>.</w:t>
      </w:r>
    </w:p>
    <w:p w14:paraId="576D3F34" w14:textId="029C83C5" w:rsidR="000F0BFC" w:rsidRDefault="000F0BFC" w:rsidP="000F0BFC">
      <w:pPr>
        <w:pStyle w:val="Heading1"/>
      </w:pPr>
      <w:r>
        <w:t>RESULTS</w:t>
      </w:r>
    </w:p>
    <w:p w14:paraId="189A2224" w14:textId="77777777" w:rsidR="00C50141" w:rsidRDefault="00C50141" w:rsidP="00DA6057">
      <w:pPr>
        <w:pStyle w:val="Para0"/>
        <w:ind w:firstLine="0"/>
      </w:pPr>
    </w:p>
    <w:p w14:paraId="6C1C911F" w14:textId="77777777" w:rsidR="00C50141" w:rsidRDefault="00C50141" w:rsidP="00DA6057">
      <w:pPr>
        <w:pStyle w:val="Para0"/>
        <w:ind w:firstLine="0"/>
      </w:pPr>
    </w:p>
    <w:p w14:paraId="151E925F" w14:textId="2F73DE72" w:rsidR="00842FEE" w:rsidRPr="00C50141" w:rsidRDefault="00C67821" w:rsidP="00DA6057">
      <w:pPr>
        <w:pStyle w:val="Para0"/>
        <w:ind w:firstLine="0"/>
        <w:rPr>
          <w:sz w:val="18"/>
        </w:rPr>
      </w:pPr>
      <w:ins w:id="334" w:author="Zhengchang Su" w:date="2015-06-09T22:51:00Z">
        <w:r>
          <w:rPr>
            <w:sz w:val="18"/>
          </w:rPr>
          <w:t>T</w:t>
        </w:r>
        <w:r w:rsidRPr="00143C21">
          <w:rPr>
            <w:sz w:val="18"/>
          </w:rPr>
          <w:t xml:space="preserve">o illustrate the power of </w:t>
        </w:r>
        <w:proofErr w:type="spellStart"/>
        <w:r w:rsidRPr="00143C21">
          <w:rPr>
            <w:sz w:val="18"/>
          </w:rPr>
          <w:t>PorthoMCL</w:t>
        </w:r>
        <w:proofErr w:type="spellEnd"/>
        <w:r>
          <w:rPr>
            <w:sz w:val="18"/>
          </w:rPr>
          <w:t xml:space="preserve">, </w:t>
        </w:r>
      </w:ins>
      <w:r w:rsidR="00C50141">
        <w:t>W</w:t>
      </w:r>
      <w:r w:rsidR="00131F2E">
        <w:t xml:space="preserve">e have </w:t>
      </w:r>
      <w:ins w:id="335" w:author="Zhengchang Su" w:date="2015-06-09T22:52:00Z">
        <w:r>
          <w:t>applied</w:t>
        </w:r>
      </w:ins>
      <w:ins w:id="336" w:author="Zhengchang Su" w:date="2015-06-09T22:51:00Z">
        <w:r>
          <w:t xml:space="preserve"> it to </w:t>
        </w:r>
      </w:ins>
      <w:del w:id="337" w:author="Zhengchang Su" w:date="2015-06-09T22:49:00Z">
        <w:r w:rsidR="00131F2E" w:rsidRPr="00143C21" w:rsidDel="00C67821">
          <w:rPr>
            <w:sz w:val="18"/>
          </w:rPr>
          <w:delText xml:space="preserve">calculated </w:delText>
        </w:r>
      </w:del>
      <w:del w:id="338" w:author="Zhengchang Su" w:date="2015-06-09T22:52:00Z">
        <w:r w:rsidR="00131F2E" w:rsidRPr="00143C21" w:rsidDel="00C67821">
          <w:rPr>
            <w:sz w:val="18"/>
          </w:rPr>
          <w:delText>orthologs for</w:delText>
        </w:r>
      </w:del>
      <w:r w:rsidR="00131F2E" w:rsidRPr="00143C21">
        <w:rPr>
          <w:sz w:val="18"/>
        </w:rPr>
        <w:t xml:space="preserve"> all </w:t>
      </w:r>
      <w:ins w:id="339" w:author="Zhengchang Su" w:date="2015-06-09T22:52:00Z">
        <w:r>
          <w:rPr>
            <w:sz w:val="18"/>
          </w:rPr>
          <w:t xml:space="preserve">the 2,758 </w:t>
        </w:r>
      </w:ins>
      <w:r w:rsidR="00131F2E" w:rsidRPr="00143C21">
        <w:rPr>
          <w:sz w:val="18"/>
        </w:rPr>
        <w:t>sequence</w:t>
      </w:r>
      <w:r w:rsidR="00E86BAF" w:rsidRPr="00143C21">
        <w:rPr>
          <w:sz w:val="18"/>
        </w:rPr>
        <w:t>d</w:t>
      </w:r>
      <w:r w:rsidR="00131F2E" w:rsidRPr="00143C21">
        <w:rPr>
          <w:sz w:val="18"/>
        </w:rPr>
        <w:t xml:space="preserve"> bacterial genomes</w:t>
      </w:r>
      <w:ins w:id="340" w:author="Zhengchang Su" w:date="2015-06-09T22:50:00Z">
        <w:r>
          <w:rPr>
            <w:sz w:val="18"/>
          </w:rPr>
          <w:t xml:space="preserve"> in </w:t>
        </w:r>
      </w:ins>
      <w:proofErr w:type="spellStart"/>
      <w:ins w:id="341" w:author="Zhengchang Su" w:date="2015-06-09T22:54:00Z">
        <w:r w:rsidRPr="00143C21">
          <w:rPr>
            <w:sz w:val="18"/>
          </w:rPr>
          <w:t>GenBank</w:t>
        </w:r>
        <w:proofErr w:type="spellEnd"/>
        <w:r>
          <w:rPr>
            <w:sz w:val="18"/>
          </w:rPr>
          <w:t xml:space="preserve"> </w:t>
        </w:r>
      </w:ins>
      <w:ins w:id="342" w:author="Zhengchang Su" w:date="2015-06-09T22:50:00Z">
        <w:r>
          <w:rPr>
            <w:sz w:val="18"/>
          </w:rPr>
          <w:t>(downloa</w:t>
        </w:r>
        <w:r>
          <w:rPr>
            <w:sz w:val="18"/>
          </w:rPr>
          <w:t>d</w:t>
        </w:r>
        <w:r>
          <w:rPr>
            <w:sz w:val="18"/>
          </w:rPr>
          <w:t xml:space="preserve">ed on </w:t>
        </w:r>
        <w:proofErr w:type="spellStart"/>
        <w:r>
          <w:rPr>
            <w:sz w:val="18"/>
          </w:rPr>
          <w:t>xxyy</w:t>
        </w:r>
        <w:proofErr w:type="spellEnd"/>
        <w:r>
          <w:rPr>
            <w:sz w:val="18"/>
          </w:rPr>
          <w:t>, 2015)</w:t>
        </w:r>
      </w:ins>
      <w:r w:rsidR="00C50141">
        <w:rPr>
          <w:sz w:val="18"/>
        </w:rPr>
        <w:t xml:space="preserve"> </w:t>
      </w:r>
      <w:del w:id="343" w:author="Zhengchang Su" w:date="2015-06-09T22:53:00Z">
        <w:r w:rsidR="00131F2E" w:rsidRPr="00143C21" w:rsidDel="00C67821">
          <w:rPr>
            <w:sz w:val="18"/>
          </w:rPr>
          <w:delText>using PorthoMCL</w:delText>
        </w:r>
      </w:del>
      <w:del w:id="344" w:author="Zhengchang Su" w:date="2015-06-09T22:51:00Z">
        <w:r w:rsidR="00131F2E" w:rsidRPr="00143C21" w:rsidDel="00C67821">
          <w:rPr>
            <w:sz w:val="18"/>
          </w:rPr>
          <w:delText xml:space="preserve"> to </w:delText>
        </w:r>
        <w:r w:rsidR="00143C21" w:rsidRPr="00143C21" w:rsidDel="00C67821">
          <w:rPr>
            <w:sz w:val="18"/>
          </w:rPr>
          <w:delText>illustrate</w:delText>
        </w:r>
        <w:r w:rsidR="00131F2E" w:rsidRPr="00143C21" w:rsidDel="00C67821">
          <w:rPr>
            <w:sz w:val="18"/>
          </w:rPr>
          <w:delText xml:space="preserve"> the power of PorthoMCL</w:delText>
        </w:r>
      </w:del>
      <w:del w:id="345" w:author="Zhengchang Su" w:date="2015-06-09T22:53:00Z">
        <w:r w:rsidR="00131F2E" w:rsidRPr="00143C21" w:rsidDel="00C67821">
          <w:rPr>
            <w:sz w:val="18"/>
          </w:rPr>
          <w:delText xml:space="preserve">. </w:delText>
        </w:r>
        <w:r w:rsidR="00143C21" w:rsidDel="00C67821">
          <w:delText>We</w:delText>
        </w:r>
        <w:r w:rsidR="00143C21" w:rsidRPr="00143C21" w:rsidDel="00C67821">
          <w:rPr>
            <w:sz w:val="18"/>
          </w:rPr>
          <w:delText xml:space="preserve"> downloaded all</w:delText>
        </w:r>
      </w:del>
      <w:ins w:id="346" w:author="Zhengchang Su" w:date="2015-06-09T22:53:00Z">
        <w:r>
          <w:rPr>
            <w:sz w:val="18"/>
          </w:rPr>
          <w:t>using their</w:t>
        </w:r>
      </w:ins>
      <w:del w:id="347" w:author="Zhengchang Su" w:date="2015-06-09T22:53:00Z">
        <w:r w:rsidR="00143C21" w:rsidRPr="00143C21" w:rsidDel="00C67821">
          <w:rPr>
            <w:sz w:val="18"/>
          </w:rPr>
          <w:delText xml:space="preserve"> the</w:delText>
        </w:r>
      </w:del>
      <w:r w:rsidR="00143C21" w:rsidRPr="00143C21">
        <w:rPr>
          <w:sz w:val="18"/>
        </w:rPr>
        <w:t xml:space="preserve"> annotated </w:t>
      </w:r>
      <w:ins w:id="348" w:author="Zhengchang Su" w:date="2015-06-09T22:53:00Z">
        <w:r>
          <w:rPr>
            <w:sz w:val="18"/>
          </w:rPr>
          <w:t>protein sequences</w:t>
        </w:r>
      </w:ins>
      <w:ins w:id="349" w:author="Zhengchang Su" w:date="2015-06-09T22:54:00Z">
        <w:r>
          <w:rPr>
            <w:sz w:val="18"/>
          </w:rPr>
          <w:t>. These g</w:t>
        </w:r>
        <w:r>
          <w:rPr>
            <w:sz w:val="18"/>
          </w:rPr>
          <w:t>e</w:t>
        </w:r>
        <w:r>
          <w:rPr>
            <w:sz w:val="18"/>
          </w:rPr>
          <w:t>nomes contain</w:t>
        </w:r>
      </w:ins>
      <w:del w:id="350" w:author="Zhengchang Su" w:date="2015-06-09T22:53:00Z">
        <w:r w:rsidR="00143C21" w:rsidRPr="00143C21" w:rsidDel="00C67821">
          <w:rPr>
            <w:sz w:val="18"/>
          </w:rPr>
          <w:delText>genes</w:delText>
        </w:r>
      </w:del>
      <w:r w:rsidR="00143C21" w:rsidRPr="00143C21">
        <w:rPr>
          <w:sz w:val="18"/>
        </w:rPr>
        <w:t xml:space="preserve"> </w:t>
      </w:r>
      <w:del w:id="351" w:author="Zhengchang Su" w:date="2015-06-09T22:54:00Z">
        <w:r w:rsidR="00143C21" w:rsidRPr="00143C21" w:rsidDel="00C67821">
          <w:rPr>
            <w:sz w:val="18"/>
          </w:rPr>
          <w:delText>for all the 2,758 prokaryotic orga</w:delText>
        </w:r>
        <w:r w:rsidR="00143C21" w:rsidRPr="00143C21" w:rsidDel="00C67821">
          <w:rPr>
            <w:sz w:val="18"/>
          </w:rPr>
          <w:delText>n</w:delText>
        </w:r>
        <w:r w:rsidR="00143C21" w:rsidRPr="00143C21" w:rsidDel="00C67821">
          <w:rPr>
            <w:sz w:val="18"/>
          </w:rPr>
          <w:delText xml:space="preserve">isms from GenBank </w:delText>
        </w:r>
      </w:del>
      <w:del w:id="352" w:author="Zhengchang Su" w:date="2015-06-09T22:55:00Z">
        <w:r w:rsidR="00143C21" w:rsidRPr="00143C21" w:rsidDel="00C67821">
          <w:rPr>
            <w:sz w:val="18"/>
          </w:rPr>
          <w:delText>which</w:delText>
        </w:r>
        <w:r w:rsidR="00143C21" w:rsidDel="00C67821">
          <w:delText xml:space="preserve"> have</w:delText>
        </w:r>
      </w:del>
      <w:r w:rsidR="00143C21">
        <w:t xml:space="preserve"> </w:t>
      </w:r>
      <w:r w:rsidR="00143C21" w:rsidRPr="00C67821">
        <w:rPr>
          <w:sz w:val="18"/>
          <w:szCs w:val="18"/>
        </w:rPr>
        <w:t xml:space="preserve">a total of 8,661,583 protein sequences with </w:t>
      </w:r>
      <w:del w:id="353" w:author="Zhengchang Su" w:date="2015-06-09T22:56:00Z">
        <w:r w:rsidR="00143C21" w:rsidRPr="00C67821" w:rsidDel="00A907C3">
          <w:rPr>
            <w:sz w:val="18"/>
            <w:szCs w:val="18"/>
          </w:rPr>
          <w:delText xml:space="preserve">the </w:delText>
        </w:r>
      </w:del>
      <w:ins w:id="354" w:author="Zhengchang Su" w:date="2015-06-09T22:56:00Z">
        <w:r w:rsidR="00A907C3">
          <w:rPr>
            <w:sz w:val="18"/>
            <w:szCs w:val="18"/>
          </w:rPr>
          <w:t xml:space="preserve">a </w:t>
        </w:r>
      </w:ins>
      <w:r w:rsidR="00143C21" w:rsidRPr="00C67821">
        <w:rPr>
          <w:sz w:val="18"/>
          <w:szCs w:val="18"/>
        </w:rPr>
        <w:t>med</w:t>
      </w:r>
      <w:r w:rsidR="00143C21" w:rsidRPr="00C67821">
        <w:rPr>
          <w:sz w:val="18"/>
          <w:szCs w:val="18"/>
        </w:rPr>
        <w:t>i</w:t>
      </w:r>
      <w:r w:rsidR="00143C21" w:rsidRPr="00C67821">
        <w:rPr>
          <w:sz w:val="18"/>
          <w:szCs w:val="18"/>
        </w:rPr>
        <w:t>an length of 270 amino acids. They serve</w:t>
      </w:r>
      <w:r w:rsidR="00143C21">
        <w:t xml:space="preserve"> </w:t>
      </w:r>
      <w:r w:rsidR="00143C21" w:rsidRPr="00C67821">
        <w:rPr>
          <w:sz w:val="18"/>
          <w:szCs w:val="18"/>
        </w:rPr>
        <w:t xml:space="preserve">both as </w:t>
      </w:r>
      <w:ins w:id="355" w:author="Zhengchang Su" w:date="2015-06-09T22:57:00Z">
        <w:r w:rsidR="00A907C3">
          <w:rPr>
            <w:sz w:val="18"/>
            <w:szCs w:val="18"/>
          </w:rPr>
          <w:t xml:space="preserve">both </w:t>
        </w:r>
      </w:ins>
      <w:r w:rsidR="00143C21" w:rsidRPr="00C67821">
        <w:rPr>
          <w:sz w:val="18"/>
          <w:szCs w:val="18"/>
        </w:rPr>
        <w:t>the query and the database for</w:t>
      </w:r>
      <w:del w:id="356" w:author="Zhengchang Su" w:date="2015-06-09T22:57:00Z">
        <w:r w:rsidR="00143C21" w:rsidRPr="00C67821" w:rsidDel="00A907C3">
          <w:rPr>
            <w:sz w:val="18"/>
            <w:szCs w:val="18"/>
          </w:rPr>
          <w:delText xml:space="preserve"> the</w:delText>
        </w:r>
      </w:del>
      <w:r w:rsidR="00143C21" w:rsidRPr="00C67821">
        <w:rPr>
          <w:sz w:val="18"/>
          <w:szCs w:val="18"/>
        </w:rPr>
        <w:t xml:space="preserve"> all-against-all BLAST search</w:t>
      </w:r>
      <w:ins w:id="357" w:author="Zhengchang Su" w:date="2015-06-09T22:57:00Z">
        <w:r w:rsidR="00A907C3">
          <w:rPr>
            <w:sz w:val="18"/>
            <w:szCs w:val="18"/>
          </w:rPr>
          <w:t>es</w:t>
        </w:r>
      </w:ins>
      <w:r w:rsidR="00143C21" w:rsidRPr="00C67821">
        <w:rPr>
          <w:sz w:val="18"/>
          <w:szCs w:val="18"/>
        </w:rPr>
        <w:t>. After spli</w:t>
      </w:r>
      <w:r w:rsidR="00143C21" w:rsidRPr="00C67821">
        <w:rPr>
          <w:sz w:val="18"/>
          <w:szCs w:val="18"/>
        </w:rPr>
        <w:t>t</w:t>
      </w:r>
      <w:r w:rsidR="00143C21" w:rsidRPr="00C67821">
        <w:rPr>
          <w:sz w:val="18"/>
          <w:szCs w:val="18"/>
        </w:rPr>
        <w:t xml:space="preserve">ting the query into smaller files each containing </w:t>
      </w:r>
      <w:ins w:id="358" w:author="Zhengchang Su" w:date="2015-06-09T22:58:00Z">
        <w:r w:rsidR="00165AFD">
          <w:rPr>
            <w:sz w:val="18"/>
            <w:szCs w:val="18"/>
          </w:rPr>
          <w:t>about</w:t>
        </w:r>
      </w:ins>
      <w:r w:rsidR="00143C21" w:rsidRPr="00C67821">
        <w:rPr>
          <w:sz w:val="18"/>
          <w:szCs w:val="18"/>
        </w:rPr>
        <w:t>10,000 sequen</w:t>
      </w:r>
      <w:r w:rsidR="00143C21" w:rsidRPr="00C67821">
        <w:rPr>
          <w:sz w:val="18"/>
          <w:szCs w:val="18"/>
        </w:rPr>
        <w:t>c</w:t>
      </w:r>
      <w:r w:rsidR="00143C21" w:rsidRPr="00C67821">
        <w:rPr>
          <w:sz w:val="18"/>
          <w:szCs w:val="18"/>
        </w:rPr>
        <w:t xml:space="preserve">es, we used </w:t>
      </w:r>
      <w:proofErr w:type="spellStart"/>
      <w:r w:rsidR="00143C21" w:rsidRPr="00C67821">
        <w:rPr>
          <w:sz w:val="18"/>
          <w:szCs w:val="18"/>
        </w:rPr>
        <w:t>PorthoMCL’s</w:t>
      </w:r>
      <w:proofErr w:type="spellEnd"/>
      <w:r w:rsidR="00143C21" w:rsidRPr="00C67821">
        <w:rPr>
          <w:sz w:val="18"/>
          <w:szCs w:val="18"/>
        </w:rPr>
        <w:t xml:space="preserve"> parallelizing script to run BLAST searches (</w:t>
      </w:r>
      <w:r w:rsidR="002B7EBD" w:rsidRPr="00C67821">
        <w:rPr>
          <w:sz w:val="18"/>
          <w:szCs w:val="18"/>
        </w:rPr>
        <w:t>e-value cutoff</w:t>
      </w:r>
      <w:r w:rsidR="003C4159" w:rsidRPr="00C67821">
        <w:rPr>
          <w:sz w:val="18"/>
          <w:szCs w:val="18"/>
        </w:rPr>
        <w:t>:</w:t>
      </w:r>
      <w:r w:rsidR="002B7EBD" w:rsidRPr="00C67821">
        <w:rPr>
          <w:sz w:val="18"/>
          <w:szCs w:val="18"/>
        </w:rPr>
        <w:t xml:space="preserve"> 1e-5</w:t>
      </w:r>
      <w:r w:rsidR="003C4159" w:rsidRPr="00C67821">
        <w:rPr>
          <w:sz w:val="18"/>
          <w:szCs w:val="18"/>
        </w:rPr>
        <w:t>;</w:t>
      </w:r>
      <w:r w:rsidR="00143C21" w:rsidRPr="00C67821">
        <w:rPr>
          <w:sz w:val="18"/>
          <w:szCs w:val="18"/>
        </w:rPr>
        <w:t xml:space="preserve"> database size</w:t>
      </w:r>
      <w:r w:rsidR="003C4159" w:rsidRPr="00C67821">
        <w:rPr>
          <w:sz w:val="18"/>
          <w:szCs w:val="18"/>
        </w:rPr>
        <w:t>: 1e</w:t>
      </w:r>
      <w:r w:rsidR="00463FC0" w:rsidRPr="00C67821">
        <w:rPr>
          <w:sz w:val="18"/>
          <w:szCs w:val="18"/>
        </w:rPr>
        <w:t>8</w:t>
      </w:r>
      <w:r w:rsidR="00143C21" w:rsidRPr="00C67821">
        <w:rPr>
          <w:sz w:val="18"/>
          <w:szCs w:val="18"/>
        </w:rPr>
        <w:t xml:space="preserve">). The combined output of the </w:t>
      </w:r>
      <w:r w:rsidR="00185952" w:rsidRPr="00C67821">
        <w:rPr>
          <w:sz w:val="18"/>
          <w:szCs w:val="18"/>
        </w:rPr>
        <w:t>BLAST</w:t>
      </w:r>
      <w:r w:rsidR="00143C21" w:rsidRPr="00C67821">
        <w:rPr>
          <w:sz w:val="18"/>
          <w:szCs w:val="18"/>
        </w:rPr>
        <w:t xml:space="preserve"> contained 2,957,375,578 hits. </w:t>
      </w:r>
      <w:r w:rsidR="00463FC0" w:rsidRPr="00C67821">
        <w:rPr>
          <w:sz w:val="18"/>
          <w:szCs w:val="18"/>
        </w:rPr>
        <w:t xml:space="preserve">The total runtime of the BLAST searches </w:t>
      </w:r>
      <w:del w:id="359" w:author="Zhengchang Su" w:date="2015-06-09T22:59:00Z">
        <w:r w:rsidR="00463FC0" w:rsidRPr="00C67821" w:rsidDel="00165AFD">
          <w:rPr>
            <w:sz w:val="18"/>
            <w:szCs w:val="18"/>
          </w:rPr>
          <w:delText>add</w:delText>
        </w:r>
        <w:r w:rsidR="00185952" w:rsidRPr="00C67821" w:rsidDel="00165AFD">
          <w:rPr>
            <w:sz w:val="18"/>
            <w:szCs w:val="18"/>
          </w:rPr>
          <w:delText>ed</w:delText>
        </w:r>
        <w:r w:rsidR="00463FC0" w:rsidRPr="00C67821" w:rsidDel="00165AFD">
          <w:rPr>
            <w:sz w:val="18"/>
            <w:szCs w:val="18"/>
          </w:rPr>
          <w:delText xml:space="preserve"> up to 549 days, which were parallelized in </w:delText>
        </w:r>
      </w:del>
      <w:ins w:id="360" w:author="Zhengchang Su" w:date="2015-06-09T22:59:00Z">
        <w:r w:rsidR="00165AFD">
          <w:rPr>
            <w:sz w:val="18"/>
            <w:szCs w:val="18"/>
          </w:rPr>
          <w:t xml:space="preserve">were </w:t>
        </w:r>
      </w:ins>
      <w:r w:rsidR="00463FC0" w:rsidRPr="00C67821">
        <w:rPr>
          <w:sz w:val="18"/>
          <w:szCs w:val="18"/>
        </w:rPr>
        <w:t xml:space="preserve">11 days </w:t>
      </w:r>
      <w:ins w:id="361" w:author="Zhengchang Su" w:date="2015-06-09T23:00:00Z">
        <w:r w:rsidR="00165AFD">
          <w:rPr>
            <w:sz w:val="18"/>
            <w:szCs w:val="18"/>
          </w:rPr>
          <w:t>on</w:t>
        </w:r>
      </w:ins>
      <w:del w:id="362" w:author="Zhengchang Su" w:date="2015-06-09T23:00:00Z">
        <w:r w:rsidR="00463FC0" w:rsidRPr="00C67821" w:rsidDel="00165AFD">
          <w:rPr>
            <w:sz w:val="18"/>
            <w:szCs w:val="18"/>
          </w:rPr>
          <w:delText>us</w:delText>
        </w:r>
      </w:del>
      <w:del w:id="363" w:author="Zhengchang Su" w:date="2015-06-09T22:59:00Z">
        <w:r w:rsidR="00463FC0" w:rsidRPr="00C67821" w:rsidDel="00165AFD">
          <w:rPr>
            <w:sz w:val="18"/>
            <w:szCs w:val="18"/>
          </w:rPr>
          <w:delText>ing</w:delText>
        </w:r>
      </w:del>
      <w:r w:rsidR="00463FC0" w:rsidRPr="00C67821">
        <w:rPr>
          <w:sz w:val="18"/>
          <w:szCs w:val="18"/>
        </w:rPr>
        <w:t xml:space="preserve"> a </w:t>
      </w:r>
      <w:del w:id="364" w:author="Zhengchang Su" w:date="2015-06-09T23:00:00Z">
        <w:r w:rsidR="00463FC0" w:rsidRPr="00C67821" w:rsidDel="00165AFD">
          <w:rPr>
            <w:sz w:val="18"/>
            <w:szCs w:val="18"/>
          </w:rPr>
          <w:delText xml:space="preserve">computing </w:delText>
        </w:r>
      </w:del>
      <w:r w:rsidR="00463FC0" w:rsidRPr="00C67821">
        <w:rPr>
          <w:sz w:val="18"/>
          <w:szCs w:val="18"/>
        </w:rPr>
        <w:t>clu</w:t>
      </w:r>
      <w:r w:rsidR="00463FC0" w:rsidRPr="00C67821">
        <w:rPr>
          <w:sz w:val="18"/>
          <w:szCs w:val="18"/>
        </w:rPr>
        <w:t>s</w:t>
      </w:r>
      <w:r w:rsidR="00463FC0" w:rsidRPr="00C67821">
        <w:rPr>
          <w:sz w:val="18"/>
          <w:szCs w:val="18"/>
        </w:rPr>
        <w:t>ter with 60 comp</w:t>
      </w:r>
      <w:r w:rsidR="00463FC0" w:rsidRPr="00C67821">
        <w:rPr>
          <w:sz w:val="18"/>
          <w:szCs w:val="18"/>
        </w:rPr>
        <w:t>u</w:t>
      </w:r>
      <w:r w:rsidR="00463FC0" w:rsidRPr="00C67821">
        <w:rPr>
          <w:sz w:val="18"/>
          <w:szCs w:val="18"/>
        </w:rPr>
        <w:t>ting nodes (</w:t>
      </w:r>
      <w:r w:rsidR="00185952" w:rsidRPr="00C67821">
        <w:rPr>
          <w:sz w:val="18"/>
          <w:szCs w:val="18"/>
        </w:rPr>
        <w:t>each nodes has 12 cores and 36GBs of RAM</w:t>
      </w:r>
      <w:r w:rsidR="00463FC0" w:rsidRPr="00C67821">
        <w:rPr>
          <w:sz w:val="18"/>
          <w:szCs w:val="18"/>
        </w:rPr>
        <w:t>)</w:t>
      </w:r>
      <w:ins w:id="365" w:author="Zhengchang Su" w:date="2015-06-09T23:00:00Z">
        <w:r w:rsidR="00165AFD">
          <w:rPr>
            <w:sz w:val="18"/>
            <w:szCs w:val="18"/>
          </w:rPr>
          <w:t xml:space="preserve">, which would need </w:t>
        </w:r>
        <w:r w:rsidR="00165AFD" w:rsidRPr="00C67821">
          <w:rPr>
            <w:sz w:val="18"/>
            <w:szCs w:val="18"/>
          </w:rPr>
          <w:t>549 days</w:t>
        </w:r>
      </w:ins>
      <w:ins w:id="366" w:author="Zhengchang Su" w:date="2015-06-09T23:01:00Z">
        <w:r w:rsidR="00165AFD">
          <w:rPr>
            <w:sz w:val="18"/>
            <w:szCs w:val="18"/>
          </w:rPr>
          <w:t xml:space="preserve"> if run on a single node</w:t>
        </w:r>
      </w:ins>
      <w:r w:rsidR="00185952" w:rsidRPr="00C67821">
        <w:rPr>
          <w:sz w:val="18"/>
          <w:szCs w:val="18"/>
        </w:rPr>
        <w:t>.</w:t>
      </w:r>
      <w:r w:rsidR="00463FC0" w:rsidRPr="00C67821">
        <w:rPr>
          <w:sz w:val="18"/>
          <w:szCs w:val="18"/>
        </w:rPr>
        <w:t xml:space="preserve"> </w:t>
      </w:r>
      <w:del w:id="367" w:author="Zhengchang Su" w:date="2015-06-09T23:02:00Z">
        <w:r w:rsidR="00185952" w:rsidRPr="00DA6057" w:rsidDel="00CC18A1">
          <w:rPr>
            <w:color w:val="000000"/>
            <w:sz w:val="18"/>
          </w:rPr>
          <w:delText xml:space="preserve">At </w:delText>
        </w:r>
      </w:del>
      <w:ins w:id="368" w:author="Zhengchang Su" w:date="2015-06-09T23:02:00Z">
        <w:r w:rsidR="00CC18A1">
          <w:rPr>
            <w:color w:val="000000"/>
            <w:sz w:val="18"/>
          </w:rPr>
          <w:t>In</w:t>
        </w:r>
        <w:r w:rsidR="00CC18A1" w:rsidRPr="00DA6057">
          <w:rPr>
            <w:color w:val="000000"/>
            <w:sz w:val="18"/>
          </w:rPr>
          <w:t xml:space="preserve"> </w:t>
        </w:r>
      </w:ins>
      <w:r w:rsidR="00185952" w:rsidRPr="00DA6057">
        <w:rPr>
          <w:color w:val="000000"/>
          <w:sz w:val="18"/>
        </w:rPr>
        <w:t xml:space="preserve">the next step, </w:t>
      </w:r>
      <w:proofErr w:type="spellStart"/>
      <w:r w:rsidR="00185952" w:rsidRPr="00DA6057">
        <w:rPr>
          <w:color w:val="000000"/>
          <w:sz w:val="18"/>
        </w:rPr>
        <w:t>PorthoMCL</w:t>
      </w:r>
      <w:proofErr w:type="spellEnd"/>
      <w:r w:rsidR="00185952" w:rsidRPr="00DA6057">
        <w:rPr>
          <w:color w:val="000000"/>
          <w:sz w:val="18"/>
        </w:rPr>
        <w:t xml:space="preserve"> </w:t>
      </w:r>
      <w:r w:rsidR="00BA584D" w:rsidRPr="00DA6057">
        <w:rPr>
          <w:color w:val="000000"/>
          <w:sz w:val="18"/>
        </w:rPr>
        <w:t>searched for</w:t>
      </w:r>
      <w:r w:rsidR="00F24543" w:rsidRPr="00DA6057">
        <w:rPr>
          <w:color w:val="000000"/>
          <w:sz w:val="18"/>
        </w:rPr>
        <w:t xml:space="preserve"> </w:t>
      </w:r>
      <w:r w:rsidR="00185952" w:rsidRPr="00DA6057">
        <w:rPr>
          <w:color w:val="000000"/>
          <w:sz w:val="18"/>
        </w:rPr>
        <w:t xml:space="preserve">reciprocal </w:t>
      </w:r>
      <w:r w:rsidR="00842FEE" w:rsidRPr="00DA6057">
        <w:rPr>
          <w:color w:val="000000"/>
          <w:sz w:val="18"/>
        </w:rPr>
        <w:t xml:space="preserve">best </w:t>
      </w:r>
      <w:r w:rsidR="00BA584D" w:rsidRPr="00DA6057">
        <w:rPr>
          <w:color w:val="000000"/>
          <w:sz w:val="18"/>
        </w:rPr>
        <w:t>hits</w:t>
      </w:r>
      <w:r w:rsidR="00185952" w:rsidRPr="00DA6057">
        <w:rPr>
          <w:color w:val="000000"/>
          <w:sz w:val="18"/>
        </w:rPr>
        <w:t xml:space="preserve"> </w:t>
      </w:r>
      <w:r w:rsidR="00842FEE" w:rsidRPr="00DA6057">
        <w:rPr>
          <w:color w:val="000000"/>
          <w:sz w:val="18"/>
        </w:rPr>
        <w:t>and</w:t>
      </w:r>
      <w:r w:rsidR="00463FC0" w:rsidRPr="00DA6057">
        <w:rPr>
          <w:color w:val="000000"/>
          <w:sz w:val="18"/>
        </w:rPr>
        <w:t xml:space="preserve"> </w:t>
      </w:r>
      <w:r w:rsidR="00BA584D" w:rsidRPr="00DA6057">
        <w:rPr>
          <w:color w:val="000000"/>
          <w:sz w:val="18"/>
        </w:rPr>
        <w:t xml:space="preserve">identified </w:t>
      </w:r>
      <w:r w:rsidR="00463FC0" w:rsidRPr="00DA6057">
        <w:rPr>
          <w:color w:val="000000"/>
          <w:sz w:val="18"/>
        </w:rPr>
        <w:t>850,273,323</w:t>
      </w:r>
      <w:r w:rsidR="00842FEE" w:rsidRPr="00DA6057">
        <w:rPr>
          <w:color w:val="000000"/>
          <w:sz w:val="18"/>
        </w:rPr>
        <w:t xml:space="preserve"> </w:t>
      </w:r>
      <w:proofErr w:type="spellStart"/>
      <w:r w:rsidR="00842FEE" w:rsidRPr="00DA6057">
        <w:rPr>
          <w:color w:val="000000"/>
          <w:sz w:val="18"/>
        </w:rPr>
        <w:t>ortholog</w:t>
      </w:r>
      <w:proofErr w:type="spellEnd"/>
      <w:r w:rsidR="00842FEE" w:rsidRPr="00DA6057">
        <w:rPr>
          <w:color w:val="000000"/>
          <w:sz w:val="18"/>
        </w:rPr>
        <w:t xml:space="preserve"> gene pairs</w:t>
      </w:r>
      <w:r w:rsidR="00BA584D" w:rsidRPr="00DA6057">
        <w:rPr>
          <w:color w:val="000000"/>
          <w:sz w:val="18"/>
        </w:rPr>
        <w:t xml:space="preserve"> that </w:t>
      </w:r>
      <w:del w:id="369" w:author="Zhengchang Su" w:date="2015-06-09T23:03:00Z">
        <w:r w:rsidR="00BA584D" w:rsidRPr="00DA6057" w:rsidDel="00CC18A1">
          <w:rPr>
            <w:color w:val="000000"/>
            <w:sz w:val="18"/>
          </w:rPr>
          <w:delText>fe</w:delText>
        </w:r>
        <w:r w:rsidR="00842FEE" w:rsidRPr="00DA6057" w:rsidDel="00CC18A1">
          <w:rPr>
            <w:color w:val="000000"/>
            <w:sz w:val="18"/>
          </w:rPr>
          <w:delText>ll into</w:delText>
        </w:r>
      </w:del>
      <w:ins w:id="370" w:author="Zhengchang Su" w:date="2015-06-09T23:03:00Z">
        <w:r w:rsidR="00CC18A1">
          <w:rPr>
            <w:color w:val="000000"/>
            <w:sz w:val="18"/>
          </w:rPr>
          <w:t>formed</w:t>
        </w:r>
      </w:ins>
      <w:r w:rsidR="00842FEE" w:rsidRPr="00DA6057">
        <w:rPr>
          <w:color w:val="000000"/>
          <w:sz w:val="18"/>
        </w:rPr>
        <w:t xml:space="preserve"> 208,530 </w:t>
      </w:r>
      <w:proofErr w:type="spellStart"/>
      <w:r w:rsidR="00842FEE" w:rsidRPr="00DA6057">
        <w:rPr>
          <w:color w:val="000000"/>
          <w:sz w:val="18"/>
        </w:rPr>
        <w:t>ortholog</w:t>
      </w:r>
      <w:proofErr w:type="spellEnd"/>
      <w:r w:rsidR="00842FEE" w:rsidRPr="00DA6057">
        <w:rPr>
          <w:color w:val="000000"/>
          <w:sz w:val="18"/>
        </w:rPr>
        <w:t xml:space="preserve"> groups. </w:t>
      </w:r>
      <w:r w:rsidR="00234F4C" w:rsidRPr="00DA6057">
        <w:rPr>
          <w:color w:val="000000"/>
          <w:sz w:val="18"/>
        </w:rPr>
        <w:t xml:space="preserve">While </w:t>
      </w:r>
      <w:proofErr w:type="spellStart"/>
      <w:r w:rsidR="00234F4C" w:rsidRPr="00DA6057">
        <w:rPr>
          <w:color w:val="000000"/>
          <w:sz w:val="18"/>
        </w:rPr>
        <w:t>OrthoMCL</w:t>
      </w:r>
      <w:proofErr w:type="spellEnd"/>
      <w:r w:rsidR="00234F4C" w:rsidRPr="00DA6057">
        <w:rPr>
          <w:color w:val="000000"/>
          <w:sz w:val="18"/>
        </w:rPr>
        <w:t xml:space="preserve"> </w:t>
      </w:r>
      <w:ins w:id="371" w:author="Zhengchang Su" w:date="2015-06-09T23:03:00Z">
        <w:r w:rsidR="00CC18A1">
          <w:rPr>
            <w:color w:val="000000"/>
            <w:sz w:val="18"/>
          </w:rPr>
          <w:t>could not</w:t>
        </w:r>
      </w:ins>
      <w:del w:id="372" w:author="Zhengchang Su" w:date="2015-06-09T23:04:00Z">
        <w:r w:rsidR="00234F4C" w:rsidRPr="00DA6057" w:rsidDel="00CC18A1">
          <w:rPr>
            <w:color w:val="000000"/>
            <w:sz w:val="18"/>
          </w:rPr>
          <w:delText>never</w:delText>
        </w:r>
      </w:del>
      <w:r w:rsidR="00234F4C" w:rsidRPr="00DA6057">
        <w:rPr>
          <w:color w:val="000000"/>
          <w:sz w:val="18"/>
        </w:rPr>
        <w:t xml:space="preserve"> finish</w:t>
      </w:r>
      <w:del w:id="373" w:author="Zhengchang Su" w:date="2015-06-09T23:04:00Z">
        <w:r w:rsidR="00234F4C" w:rsidRPr="00DA6057" w:rsidDel="00CC18A1">
          <w:rPr>
            <w:color w:val="000000"/>
            <w:sz w:val="18"/>
          </w:rPr>
          <w:delText>ed</w:delText>
        </w:r>
      </w:del>
      <w:r w:rsidR="00234F4C" w:rsidRPr="00DA6057">
        <w:rPr>
          <w:color w:val="000000"/>
          <w:sz w:val="18"/>
        </w:rPr>
        <w:t xml:space="preserve"> this step after 3</w:t>
      </w:r>
      <w:r w:rsidR="003B26F4">
        <w:rPr>
          <w:color w:val="000000"/>
          <w:sz w:val="18"/>
        </w:rPr>
        <w:t>5</w:t>
      </w:r>
      <w:r w:rsidR="00234F4C" w:rsidRPr="00DA6057">
        <w:rPr>
          <w:color w:val="000000"/>
          <w:sz w:val="18"/>
        </w:rPr>
        <w:t xml:space="preserve"> days</w:t>
      </w:r>
      <w:ins w:id="374" w:author="Zhengchang Su" w:date="2015-06-09T23:04:00Z">
        <w:r w:rsidR="00CC18A1">
          <w:rPr>
            <w:color w:val="000000"/>
            <w:sz w:val="18"/>
          </w:rPr>
          <w:t xml:space="preserve"> of running</w:t>
        </w:r>
      </w:ins>
      <w:r w:rsidR="00234F4C" w:rsidRPr="00DA6057">
        <w:rPr>
          <w:color w:val="000000"/>
          <w:sz w:val="18"/>
        </w:rPr>
        <w:t xml:space="preserve"> </w:t>
      </w:r>
      <w:ins w:id="375" w:author="Zhengchang Su" w:date="2015-06-09T23:04:00Z">
        <w:r w:rsidR="00CC18A1">
          <w:rPr>
            <w:color w:val="000000"/>
            <w:sz w:val="18"/>
          </w:rPr>
          <w:t>on</w:t>
        </w:r>
      </w:ins>
      <w:del w:id="376" w:author="Zhengchang Su" w:date="2015-06-09T23:04:00Z">
        <w:r w:rsidR="00234F4C" w:rsidRPr="00DA6057" w:rsidDel="00CC18A1">
          <w:rPr>
            <w:color w:val="000000"/>
            <w:sz w:val="18"/>
          </w:rPr>
          <w:delText>on</w:delText>
        </w:r>
      </w:del>
      <w:r w:rsidR="00234F4C" w:rsidRPr="00DA6057">
        <w:rPr>
          <w:color w:val="000000"/>
          <w:sz w:val="18"/>
        </w:rPr>
        <w:t xml:space="preserve"> a database server</w:t>
      </w:r>
      <w:ins w:id="377" w:author="Zhengchang Su" w:date="2015-06-09T23:05:00Z">
        <w:r w:rsidR="00CC18A1">
          <w:rPr>
            <w:color w:val="000000"/>
            <w:sz w:val="18"/>
          </w:rPr>
          <w:t xml:space="preserve"> with</w:t>
        </w:r>
      </w:ins>
      <w:del w:id="378" w:author="Zhengchang Su" w:date="2015-06-09T23:05:00Z">
        <w:r w:rsidR="00234F4C" w:rsidRPr="00DA6057" w:rsidDel="00CC18A1">
          <w:rPr>
            <w:color w:val="000000"/>
            <w:sz w:val="18"/>
          </w:rPr>
          <w:delText xml:space="preserve"> (the server has</w:delText>
        </w:r>
      </w:del>
      <w:r w:rsidR="00234F4C" w:rsidRPr="00DA6057">
        <w:rPr>
          <w:color w:val="000000"/>
          <w:sz w:val="18"/>
        </w:rPr>
        <w:t xml:space="preserve"> 40 cores and 1TB</w:t>
      </w:r>
      <w:r w:rsidR="0046650E">
        <w:rPr>
          <w:color w:val="000000"/>
          <w:sz w:val="18"/>
        </w:rPr>
        <w:t>s</w:t>
      </w:r>
      <w:r w:rsidR="00234F4C" w:rsidRPr="00DA6057">
        <w:rPr>
          <w:color w:val="000000"/>
          <w:sz w:val="18"/>
        </w:rPr>
        <w:t xml:space="preserve"> of RAM</w:t>
      </w:r>
      <w:del w:id="379" w:author="Zhengchang Su" w:date="2015-06-09T23:05:00Z">
        <w:r w:rsidR="00234F4C" w:rsidRPr="00DA6057" w:rsidDel="00CC18A1">
          <w:rPr>
            <w:color w:val="000000"/>
            <w:sz w:val="18"/>
          </w:rPr>
          <w:delText>)</w:delText>
        </w:r>
      </w:del>
      <w:r w:rsidR="00234F4C" w:rsidRPr="00DA6057">
        <w:rPr>
          <w:color w:val="000000"/>
          <w:sz w:val="18"/>
        </w:rPr>
        <w:t xml:space="preserve">, </w:t>
      </w:r>
      <w:proofErr w:type="spellStart"/>
      <w:r w:rsidR="00234F4C" w:rsidRPr="00DA6057">
        <w:rPr>
          <w:color w:val="000000"/>
          <w:sz w:val="18"/>
        </w:rPr>
        <w:t>PorthoMCL</w:t>
      </w:r>
      <w:proofErr w:type="spellEnd"/>
      <w:del w:id="380" w:author="Zhengchang Su" w:date="2015-06-09T23:05:00Z">
        <w:r w:rsidR="00234F4C" w:rsidRPr="00DA6057" w:rsidDel="00CC18A1">
          <w:rPr>
            <w:color w:val="000000"/>
            <w:sz w:val="18"/>
          </w:rPr>
          <w:delText xml:space="preserve"> managed to</w:delText>
        </w:r>
      </w:del>
      <w:r w:rsidR="00234F4C" w:rsidRPr="00DA6057">
        <w:rPr>
          <w:color w:val="000000"/>
          <w:sz w:val="18"/>
        </w:rPr>
        <w:t xml:space="preserve"> finish</w:t>
      </w:r>
      <w:ins w:id="381" w:author="Zhengchang Su" w:date="2015-06-09T23:05:00Z">
        <w:r w:rsidR="00CC18A1">
          <w:rPr>
            <w:color w:val="000000"/>
            <w:sz w:val="18"/>
          </w:rPr>
          <w:t>ed</w:t>
        </w:r>
      </w:ins>
      <w:del w:id="382" w:author="Zhengchang Su" w:date="2015-06-09T23:05:00Z">
        <w:r w:rsidR="00234F4C" w:rsidRPr="00DA6057" w:rsidDel="00CC18A1">
          <w:rPr>
            <w:color w:val="000000"/>
            <w:sz w:val="18"/>
          </w:rPr>
          <w:delText xml:space="preserve"> the identific</w:delText>
        </w:r>
        <w:r w:rsidR="00234F4C" w:rsidRPr="00DA6057" w:rsidDel="00CC18A1">
          <w:rPr>
            <w:color w:val="000000"/>
            <w:sz w:val="18"/>
          </w:rPr>
          <w:delText>a</w:delText>
        </w:r>
        <w:r w:rsidR="00234F4C" w:rsidRPr="00DA6057" w:rsidDel="00CC18A1">
          <w:rPr>
            <w:color w:val="000000"/>
            <w:sz w:val="18"/>
          </w:rPr>
          <w:delText>tion</w:delText>
        </w:r>
      </w:del>
      <w:r w:rsidR="00234F4C" w:rsidRPr="00DA6057">
        <w:rPr>
          <w:color w:val="000000"/>
          <w:sz w:val="18"/>
        </w:rPr>
        <w:t xml:space="preserve"> in 8 days.</w:t>
      </w:r>
    </w:p>
    <w:p w14:paraId="50E2103E" w14:textId="6604C797" w:rsidR="000F0BFC" w:rsidRPr="00143C21" w:rsidRDefault="00842FEE" w:rsidP="00DA6057">
      <w:pPr>
        <w:pStyle w:val="Para0"/>
        <w:ind w:firstLine="0"/>
        <w:rPr>
          <w:sz w:val="18"/>
        </w:rPr>
      </w:pPr>
      <w:r w:rsidRPr="00DA6057">
        <w:rPr>
          <w:color w:val="000000"/>
          <w:sz w:val="18"/>
        </w:rPr>
        <w:t>The</w:t>
      </w:r>
      <w:del w:id="383" w:author="Zhengchang Su" w:date="2015-06-09T23:06:00Z">
        <w:r w:rsidRPr="00DA6057" w:rsidDel="00CC18A1">
          <w:rPr>
            <w:color w:val="000000"/>
            <w:sz w:val="18"/>
          </w:rPr>
          <w:delText xml:space="preserve"> </w:delText>
        </w:r>
        <w:r w:rsidR="002E02D9" w:rsidDel="00CC18A1">
          <w:rPr>
            <w:color w:val="000000"/>
            <w:sz w:val="18"/>
          </w:rPr>
          <w:delText>compressed</w:delText>
        </w:r>
      </w:del>
      <w:r w:rsidR="002E02D9">
        <w:rPr>
          <w:color w:val="000000"/>
          <w:sz w:val="18"/>
        </w:rPr>
        <w:t xml:space="preserve"> </w:t>
      </w:r>
      <w:proofErr w:type="spellStart"/>
      <w:r w:rsidRPr="00DA6057">
        <w:rPr>
          <w:color w:val="000000"/>
          <w:sz w:val="18"/>
        </w:rPr>
        <w:t>ortholog</w:t>
      </w:r>
      <w:proofErr w:type="spellEnd"/>
      <w:r w:rsidRPr="00DA6057">
        <w:rPr>
          <w:color w:val="000000"/>
          <w:sz w:val="18"/>
        </w:rPr>
        <w:t xml:space="preserve"> pairs </w:t>
      </w:r>
      <w:r w:rsidR="00BA584D" w:rsidRPr="00DA6057">
        <w:rPr>
          <w:color w:val="000000"/>
          <w:sz w:val="18"/>
        </w:rPr>
        <w:t xml:space="preserve">(file size: </w:t>
      </w:r>
      <w:r w:rsidR="00BB4445">
        <w:rPr>
          <w:color w:val="000000"/>
          <w:sz w:val="18"/>
        </w:rPr>
        <w:t>10</w:t>
      </w:r>
      <w:r w:rsidR="00BA584D" w:rsidRPr="00DA6057">
        <w:rPr>
          <w:color w:val="000000"/>
          <w:sz w:val="18"/>
        </w:rPr>
        <w:t>GB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 xml:space="preserve">) </w:t>
      </w:r>
      <w:r w:rsidRPr="00DA6057">
        <w:rPr>
          <w:color w:val="000000"/>
          <w:sz w:val="18"/>
        </w:rPr>
        <w:t xml:space="preserve">and </w:t>
      </w:r>
      <w:proofErr w:type="spellStart"/>
      <w:r w:rsidR="00B620E8" w:rsidRPr="00DA6057">
        <w:rPr>
          <w:color w:val="000000"/>
          <w:sz w:val="18"/>
        </w:rPr>
        <w:t>ortholog</w:t>
      </w:r>
      <w:proofErr w:type="spellEnd"/>
      <w:r w:rsidR="00B620E8" w:rsidRPr="00DA6057">
        <w:rPr>
          <w:color w:val="000000"/>
          <w:sz w:val="18"/>
        </w:rPr>
        <w:t xml:space="preserve"> groups</w:t>
      </w:r>
      <w:r w:rsidR="00BA584D" w:rsidRPr="00DA6057">
        <w:rPr>
          <w:color w:val="000000"/>
          <w:sz w:val="18"/>
        </w:rPr>
        <w:t xml:space="preserve"> (file size: </w:t>
      </w:r>
      <w:r w:rsidR="002E02D9">
        <w:rPr>
          <w:color w:val="000000"/>
          <w:sz w:val="18"/>
        </w:rPr>
        <w:t>51</w:t>
      </w:r>
      <w:r w:rsidR="00BA584D" w:rsidRPr="00DA6057">
        <w:rPr>
          <w:color w:val="000000"/>
          <w:sz w:val="18"/>
        </w:rPr>
        <w:t>MB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>)</w:t>
      </w:r>
      <w:r w:rsidR="00B620E8" w:rsidRPr="00DA6057">
        <w:rPr>
          <w:color w:val="000000"/>
          <w:sz w:val="18"/>
        </w:rPr>
        <w:t xml:space="preserve"> are available for download</w:t>
      </w:r>
      <w:r w:rsidR="00234F4C" w:rsidRPr="00DA6057">
        <w:rPr>
          <w:color w:val="000000"/>
          <w:sz w:val="18"/>
        </w:rPr>
        <w:t xml:space="preserve"> at</w:t>
      </w:r>
      <w:r w:rsidR="00F24543" w:rsidRPr="00DA6057">
        <w:rPr>
          <w:color w:val="000000"/>
          <w:sz w:val="18"/>
        </w:rPr>
        <w:t xml:space="preserve"> </w:t>
      </w:r>
      <w:r w:rsidR="00F24543" w:rsidRPr="00562398">
        <w:rPr>
          <w:color w:val="FF0000"/>
          <w:sz w:val="18"/>
        </w:rPr>
        <w:t>UPLOAD IT SOME</w:t>
      </w:r>
      <w:r w:rsidR="00562398" w:rsidRPr="00562398">
        <w:rPr>
          <w:color w:val="FF0000"/>
          <w:sz w:val="18"/>
        </w:rPr>
        <w:t xml:space="preserve"> </w:t>
      </w:r>
      <w:r w:rsidR="00F24543" w:rsidRPr="00562398">
        <w:rPr>
          <w:color w:val="FF0000"/>
          <w:sz w:val="18"/>
        </w:rPr>
        <w:t>WHERE</w:t>
      </w:r>
      <w:r w:rsidR="00234F4C" w:rsidRPr="00DA6057">
        <w:rPr>
          <w:color w:val="000000"/>
          <w:sz w:val="18"/>
        </w:rPr>
        <w:t xml:space="preserve">. </w:t>
      </w:r>
      <w:r w:rsidR="00B620E8" w:rsidRPr="00DA6057">
        <w:rPr>
          <w:color w:val="000000"/>
          <w:sz w:val="18"/>
        </w:rPr>
        <w:t xml:space="preserve"> </w:t>
      </w:r>
      <w:r>
        <w:t xml:space="preserve"> </w:t>
      </w:r>
    </w:p>
    <w:p w14:paraId="0B95EA2D" w14:textId="5EC4AE39" w:rsidR="001A5509" w:rsidRDefault="001A5509" w:rsidP="00341B9C">
      <w:pPr>
        <w:pStyle w:val="AckHead"/>
        <w:spacing w:before="360"/>
      </w:pPr>
      <w:r>
        <w:t>acknowledgements</w:t>
      </w:r>
    </w:p>
    <w:p w14:paraId="1145770C" w14:textId="0B297D48" w:rsidR="00D83B8A" w:rsidRDefault="00052823">
      <w:pPr>
        <w:pStyle w:val="AckText"/>
      </w:pPr>
      <w:r w:rsidRPr="001030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BB8FE4" wp14:editId="33CD697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024505" cy="4272280"/>
                <wp:effectExtent l="0" t="0" r="0" b="0"/>
                <wp:wrapTopAndBottom/>
                <wp:docPr id="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505" cy="4272280"/>
                          <a:chOff x="0" y="0"/>
                          <a:chExt cx="3758800" cy="5309848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523637" y="0"/>
                            <a:ext cx="2549208" cy="3857223"/>
                            <a:chOff x="523637" y="0"/>
                            <a:chExt cx="2549208" cy="3857223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1984455" y="3810"/>
                              <a:ext cx="1088390" cy="2000199"/>
                            </a:xfrm>
                            <a:prstGeom prst="roundRect">
                              <a:avLst>
                                <a:gd name="adj" fmla="val 7241"/>
                              </a:avLst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1F1826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4F7E32"/>
                                    <w:sz w:val="18"/>
                                    <w:szCs w:val="18"/>
                                  </w:rPr>
                                  <w:t>Find Pairs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ounded Rectangle 45"/>
                          <wps:cNvSpPr/>
                          <wps:spPr>
                            <a:xfrm>
                              <a:off x="524590" y="0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DEE6BBB" w14:textId="6A2F840E" w:rsidR="00CC18A1" w:rsidRPr="001030DA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AdjustFasta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ed Rectangle 46"/>
                          <wps:cNvSpPr/>
                          <wps:spPr>
                            <a:xfrm>
                              <a:off x="524590" y="699601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EA7BD93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orthomcl</w:t>
                                </w:r>
                                <w:proofErr w:type="spellEnd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FilterFasta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ounded Rectangle 47"/>
                          <wps:cNvSpPr/>
                          <wps:spPr>
                            <a:xfrm>
                              <a:off x="524590" y="1399202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42085AB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All-v-All</w:t>
                                </w:r>
                              </w:p>
                              <w:p w14:paraId="1EB4E616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BLAST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>
                              <a:off x="524590" y="2098802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CEBA24D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orthomcl</w:t>
                                </w:r>
                                <w:proofErr w:type="spellEnd"/>
                              </w:p>
                              <w:p w14:paraId="16BE2251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BlastParser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2032439" y="287275"/>
                              <a:ext cx="992424" cy="349250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73735B3" w14:textId="77777777" w:rsidR="00CC18A1" w:rsidRPr="001030DA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PairsBestHit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ounded Rectangle 50"/>
                          <wps:cNvSpPr/>
                          <wps:spPr>
                            <a:xfrm>
                              <a:off x="2036883" y="729207"/>
                              <a:ext cx="983534" cy="334645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C13D750" w14:textId="2A9607E6" w:rsidR="00CC18A1" w:rsidRPr="001030DA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</w:t>
                                </w:r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orthomcl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PairsOrthologs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ounded Rectangle 51"/>
                          <wps:cNvSpPr/>
                          <wps:spPr>
                            <a:xfrm>
                              <a:off x="2036883" y="1156111"/>
                              <a:ext cx="983534" cy="347472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37F63F" w14:textId="6DFDB578" w:rsidR="00CC18A1" w:rsidRPr="001030DA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</w:t>
                                </w:r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In</w:t>
                                </w:r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Paralogs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>
                              <a:off x="2036883" y="1595995"/>
                              <a:ext cx="983534" cy="347472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DEEB516" w14:textId="77777777" w:rsidR="00CC18A1" w:rsidRPr="001030DA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PairsCoOrthologs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ounded Rectangle 53"/>
                          <wps:cNvSpPr/>
                          <wps:spPr>
                            <a:xfrm>
                              <a:off x="1988900" y="2098802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9A603E8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</w:p>
                              <w:p w14:paraId="60F098DF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DumpPairFiles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523637" y="2747957"/>
                              <a:ext cx="2549207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2588B1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</w:rPr>
                                  <w:t>MCL</w:t>
                                </w:r>
                              </w:p>
                            </w:txbxContent>
                          </wps:txbx>
                          <wps:bodyPr rot="0" spcFirstLastPara="0" vert="horz" wrap="square" lIns="0" tIns="9144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523637" y="3400023"/>
                              <a:ext cx="2541269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FF9B46E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20"/>
                                    <w:szCs w:val="20"/>
                                  </w:rPr>
                                  <w:t>orthomcl</w:t>
                                </w:r>
                                <w:proofErr w:type="spellEnd"/>
                              </w:p>
                              <w:p w14:paraId="298BE0C4" w14:textId="77777777" w:rsidR="00CC18A1" w:rsidRDefault="00CC18A1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20"/>
                                    <w:szCs w:val="20"/>
                                  </w:rPr>
                                  <w:t>MclToGroups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1064340" y="457200"/>
                              <a:ext cx="0" cy="24240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1064340" y="1156801"/>
                              <a:ext cx="0" cy="24240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1064340" y="1856402"/>
                              <a:ext cx="0" cy="242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2528650" y="2004009"/>
                              <a:ext cx="0" cy="94793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Elbow Connector 60"/>
                          <wps:cNvCnPr/>
                          <wps:spPr>
                            <a:xfrm flipV="1">
                              <a:off x="1604090" y="1003910"/>
                              <a:ext cx="380365" cy="1323492"/>
                            </a:xfrm>
                            <a:prstGeom prst="bentConnector3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Elbow Connector 61"/>
                          <wps:cNvCnPr/>
                          <wps:spPr>
                            <a:xfrm rot="5400000">
                              <a:off x="2067469" y="2286775"/>
                              <a:ext cx="191955" cy="73040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1794272" y="3205157"/>
                              <a:ext cx="3969" cy="194866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0" y="4051837"/>
                            <a:ext cx="3758800" cy="12580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505816" w14:textId="3817350D" w:rsidR="00CC18A1" w:rsidRDefault="00CC18A1" w:rsidP="00846FB7">
                              <w:pPr>
                                <w:pStyle w:val="FigureCaption"/>
                                <w:spacing w:after="360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Fig. 1. </w:t>
                              </w:r>
                              <w:r>
                                <w:t xml:space="preserve">Workflow of </w:t>
                              </w:r>
                              <w:proofErr w:type="spellStart"/>
                              <w:r>
                                <w:t>PorthoMCL</w:t>
                              </w:r>
                              <w:proofErr w:type="spellEnd"/>
                              <w:r>
                                <w:t xml:space="preserve">. Blue boxes are original </w:t>
                              </w:r>
                              <w:proofErr w:type="spellStart"/>
                              <w:r>
                                <w:t>OrthoMCL</w:t>
                              </w:r>
                              <w:proofErr w:type="spellEnd"/>
                              <w:r>
                                <w:t xml:space="preserve"> steps while </w:t>
                              </w:r>
                              <w:proofErr w:type="spellStart"/>
                              <w:r>
                                <w:t>PorthoMCL</w:t>
                              </w:r>
                              <w:proofErr w:type="spellEnd"/>
                              <w:r>
                                <w:t xml:space="preserve"> steps are </w:t>
                              </w:r>
                              <w:del w:id="384" w:author="Zhengchang Su" w:date="2015-06-09T18:03:00Z">
                                <w:r w:rsidDel="00F56B58">
                                  <w:delText xml:space="preserve">colored </w:delText>
                                </w:r>
                              </w:del>
                              <w:ins w:id="385" w:author="Zhengchang Su" w:date="2015-06-09T18:03:00Z">
                                <w:r>
                                  <w:t xml:space="preserve">in </w:t>
                                </w:r>
                              </w:ins>
                              <w:r>
                                <w:t xml:space="preserve">green. Dark blue boxes are the external applications that </w:t>
                              </w:r>
                              <w:proofErr w:type="spellStart"/>
                              <w:r>
                                <w:t>OrthoMCL</w:t>
                              </w:r>
                              <w:proofErr w:type="spellEnd"/>
                              <w:r>
                                <w:t xml:space="preserve"> requires.</w:t>
                              </w:r>
                              <w:ins w:id="386" w:author="Zhengchang Su" w:date="2015-06-09T18:12:00Z">
                                <w:r>
                                  <w:t xml:space="preserve"> (</w:t>
                                </w:r>
                              </w:ins>
                              <w:ins w:id="387" w:author="Zhengchang Su" w:date="2015-06-09T18:13:00Z">
                                <w:r w:rsidRPr="00AD5316">
                                  <w:rPr>
                                    <w:highlight w:val="yellow"/>
                                    <w:rPrChange w:id="388" w:author="Zhengchang Su" w:date="2015-06-09T18:14:00Z">
                                      <w:rPr/>
                                    </w:rPrChange>
                                  </w:rPr>
                                  <w:t xml:space="preserve">I think we should draw the two methods </w:t>
                                </w:r>
                              </w:ins>
                              <w:ins w:id="389" w:author="Zhengchang Su" w:date="2015-06-09T18:14:00Z">
                                <w:r w:rsidRPr="00AD5316">
                                  <w:rPr>
                                    <w:highlight w:val="yellow"/>
                                    <w:rPrChange w:id="390" w:author="Zhengchang Su" w:date="2015-06-09T18:14:00Z">
                                      <w:rPr/>
                                    </w:rPrChange>
                                  </w:rPr>
                                  <w:t>separately</w:t>
                                </w:r>
                              </w:ins>
                              <w:ins w:id="391" w:author="Zhengchang Su" w:date="2015-06-09T18:12:00Z">
                                <w:r w:rsidRPr="00AD5316">
                                  <w:rPr>
                                    <w:highlight w:val="yellow"/>
                                    <w:rPrChange w:id="392" w:author="Zhengchang Su" w:date="2015-06-09T18:14:00Z">
                                      <w:rPr/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0;margin-top:0;width:238.15pt;height:336.4pt;z-index:251658240;mso-position-horizontal:left;mso-position-horizontal-relative:margin;mso-position-vertical:top;mso-position-vertical-relative:margin" coordsize="3758800,53098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">
                <v:group id="Group 43" o:spid="_x0000_s1027" style="position:absolute;left:523637;width:2549208;height:3857223" coordorigin="523637" coordsize="2549208,38572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roundrect id="Rounded Rectangle 44" o:spid="_x0000_s1028" style="position:absolute;left:1984455;top:3810;width:1088390;height:2000199;visibility:visible;mso-wrap-style:square;v-text-anchor:top" arcsize="4745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te4wgAA&#10;ANsAAAAPAAAAZHJzL2Rvd25yZXYueG1sRI9La8MwEITvgfwHsYXeErklj+JYCWmhkGse5LxYW8ux&#10;tbIt1XH+fRQI5DjMzDdMthlsLXrqfOlYwcc0AUGcO11yoeB0/J18gfABWWPtmBTcyMNmPR5lmGp3&#10;5T31h1CICGGfogITQpNK6XNDFv3UNcTR+3OdxRBlV0jd4TXCbS0/k2QhLZYcFww29GMorw7/VsHC&#10;VPKctJdb+M710pfzpi2Oc6Xe34btCkSgIbzCz/ZOK5jN4PEl/g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i17jCAAAA2wAAAA8AAAAAAAAAAAAAAAAAlwIAAGRycy9kb3du&#10;cmV2LnhtbFBLBQYAAAAABAAEAPUAAACGAwAAAAA=&#10;" fillcolor="#a9d18e" strokecolor="#507e32" strokeweight="1pt">
                    <v:stroke joinstyle="miter"/>
                    <v:textbox inset="0,0,0">
                      <w:txbxContent>
                        <w:p w14:paraId="721F1826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4F7E32"/>
                              <w:sz w:val="18"/>
                              <w:szCs w:val="18"/>
                            </w:rPr>
                            <w:t>Find Pairs</w:t>
                          </w:r>
                        </w:p>
                      </w:txbxContent>
                    </v:textbox>
                  </v:roundrect>
                  <v:roundrect id="Rounded Rectangle 45" o:spid="_x0000_s1029" style="position:absolute;left:524590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J0axwAA&#10;ANsAAAAPAAAAZHJzL2Rvd25yZXYueG1sRI9Pa8JAFMTvhX6H5RW8lLqxWJHoKm2pf/AgaIro7ZF9&#10;ZkOzb0N2o/Hbu4VCj8PM/IaZzjtbiQs1vnSsYNBPQBDnTpdcKPjOFi9jED4ga6wck4IbeZjPHh+m&#10;mGp35R1d9qEQEcI+RQUmhDqV0ueGLPq+q4mjd3aNxRBlU0jd4DXCbSVfk2QkLZYcFwzW9Gko/9m3&#10;VkFWD9rt6euj3a1Kc37eLJar7HhQqvfUvU9ABOrCf/ivvdYKhm/w+yX+ADm7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jSdGscAAADbAAAADwAAAAAAAAAAAAAAAACXAgAAZHJz&#10;L2Rvd25yZXYueG1sUEsFBgAAAAAEAAQA9QAAAIsDAAAAAA==&#10;" fillcolor="#5b9bd5" strokecolor="#41719c" strokeweight="1pt">
                    <v:stroke joinstyle="miter"/>
                    <v:textbox inset="0,0,0,0">
                      <w:txbxContent>
                        <w:p w14:paraId="2DEE6BBB" w14:textId="6A2F840E" w:rsidR="00CC18A1" w:rsidRPr="001030DA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o</w:t>
                          </w: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rthomcl</w:t>
                          </w:r>
                          <w:proofErr w:type="spellEnd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AdjustFasta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46" o:spid="_x0000_s1030" style="position:absolute;left:524590;top:699601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5gNtxgAA&#10;ANsAAAAPAAAAZHJzL2Rvd25yZXYueG1sRI9Ba8JAFITvhf6H5RV6KbqxFJHoKla0Sg+CphS9PbLP&#10;bGj2bchuNP57Vyh4HGbmG2Yy62wlztT40rGCQT8BQZw7XXKh4Cdb9UYgfEDWWDkmBVfyMJs+P00w&#10;1e7COzrvQyEihH2KCkwIdSqlzw1Z9H1XE0fv5BqLIcqmkLrBS4TbSr4nyVBaLDkuGKxpYSj/27dW&#10;QVYP2u1x+dnu1qU5vX2vvtbZ4Vep15duPgYRqAuP8H97oxV8DOH+Jf4AOb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5gNtxgAAANsAAAAPAAAAAAAAAAAAAAAAAJcCAABkcnMv&#10;ZG93bnJldi54bWxQSwUGAAAAAAQABAD1AAAAigMAAAAA&#10;" fillcolor="#5b9bd5" strokecolor="#41719c" strokeweight="1pt">
                    <v:stroke joinstyle="miter"/>
                    <v:textbox inset="0,0,0,0">
                      <w:txbxContent>
                        <w:p w14:paraId="2EA7BD93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orthomcl</w:t>
                          </w:r>
                          <w:proofErr w:type="spellEnd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FilterFasta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47" o:spid="_x0000_s1031" style="position:absolute;left:524590;top:13992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62snxAAA&#10;ANsAAAAPAAAAZHJzL2Rvd25yZXYueG1sRI9BawIxFITvhf6H8ARvNbtFWt0aRQqCCIVWPfT42Dw3&#10;i5uXJUl3V3+9KQgeh5n5hlmsBtuIjnyoHSvIJxkI4tLpmisFx8PmZQYiRGSNjWNScKEAq+Xz0wIL&#10;7Xr+oW4fK5EgHApUYGJsCylDachimLiWOHkn5y3GJH0ltcc+wW0jX7PsTVqsOS0YbOnTUHne/1kF&#10;5z73zeVgdu53Pv3url/ztcy1UuPRsP4AEWmIj/C9vdUKpu/w/yX9AL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OtrJ8QAAADbAAAADwAAAAAAAAAAAAAAAACXAgAAZHJzL2Rv&#10;d25yZXYueG1sUEsFBgAAAAAEAAQA9QAAAIgDAAAAAA==&#10;" fillcolor="#4472c4 [3208]" strokecolor="#41719c" strokeweight="1pt">
                    <v:stroke joinstyle="miter"/>
                    <v:textbox inset="0,0,0,0">
                      <w:txbxContent>
                        <w:p w14:paraId="742085AB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All-v-All</w:t>
                          </w:r>
                        </w:p>
                        <w:p w14:paraId="1EB4E616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BLAST</w:t>
                          </w:r>
                        </w:p>
                      </w:txbxContent>
                    </v:textbox>
                  </v:roundrect>
                  <v:roundrect id="Rounded Rectangle 48" o:spid="_x0000_s1032" style="position:absolute;left:524590;top:20988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TKEwwAA&#10;ANsAAAAPAAAAZHJzL2Rvd25yZXYueG1sRE/Pa8IwFL4P9j+EJ+wiM1VkSDWKik7ZQdAO2W6P5tmU&#10;NS+lSbX+9+Yg7Pjx/Z4tOluJKzW+dKxgOEhAEOdOl1wo+M627xMQPiBrrByTgjt5WMxfX2aYanfj&#10;I11PoRAxhH2KCkwIdSqlzw1Z9ANXE0fu4hqLIcKmkLrBWwy3lRwlyYe0WHJsMFjT2lD+d2qtgqwe&#10;toffzao97kpz6X9tP3fZz1mpt163nIII1IV/8dO91wrGcWz8En+An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NTKEwwAAANsAAAAPAAAAAAAAAAAAAAAAAJcCAABkcnMvZG93&#10;bnJldi54bWxQSwUGAAAAAAQABAD1AAAAhwMAAAAA&#10;" fillcolor="#5b9bd5" strokecolor="#41719c" strokeweight="1pt">
                    <v:stroke joinstyle="miter"/>
                    <v:textbox inset="0,0,0,0">
                      <w:txbxContent>
                        <w:p w14:paraId="1CEBA24D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orthomcl</w:t>
                          </w:r>
                          <w:proofErr w:type="spellEnd"/>
                        </w:p>
                        <w:p w14:paraId="16BE2251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BlastParser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49" o:spid="_x0000_s1033" style="position:absolute;left:2032439;top:287275;width:992424;height:349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XDIxAAA&#10;ANsAAAAPAAAAZHJzL2Rvd25yZXYueG1sRI9PawIxFMTvBb9DeEJvNasU/2yNIoLgqWVtsdfH5nU3&#10;dfOybGJ2++0bQfA4zMxvmPV2sI2I1HnjWMF0koEgLp02XCn4+jy8LEH4gKyxcUwK/sjDdjN6WmOu&#10;Xc8FxVOoRIKwz1FBHUKbS+nLmiz6iWuJk/fjOoshya6SusM+wW0jZ1k2lxYNp4UaW9rXVF5OV6vA&#10;WL3r32MRP75jcV4sf8+rhZkp9Twedm8gAg3hEb63j1rB6wpuX9IP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11wyMQAAADbAAAADwAAAAAAAAAAAAAAAACXAgAAZHJzL2Rv&#10;d25yZXYueG1sUEsFBgAAAAAEAAQA9QAAAIgDAAAAAA==&#10;" fillcolor="#70ad47" strokecolor="window" strokeweight=".5pt">
                    <v:stroke joinstyle="miter"/>
                    <v:textbox inset="0,0,0,0">
                      <w:txbxContent>
                        <w:p w14:paraId="173735B3" w14:textId="77777777" w:rsidR="00CC18A1" w:rsidRPr="001030DA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porthomcl</w:t>
                          </w:r>
                          <w:proofErr w:type="spellEnd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</w: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PairsBestHit</w:t>
                          </w:r>
                          <w:proofErr w:type="spellEnd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oundrect>
                  <v:roundrect id="Rounded Rectangle 50" o:spid="_x0000_s1034" style="position:absolute;left:2036883;top:729207;width:983534;height:33464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IVSwQAA&#10;ANsAAAAPAAAAZHJzL2Rvd25yZXYueG1sRE/Pa8IwFL4P9j+EN/A20w4UV41lyBSPqxsDb4/m2RSb&#10;l66JGvfXm4Pg8eP7vSij7cSZBt86VpCPMxDEtdMtNwp+vtevMxA+IGvsHJOCK3kol89PCyy0u3BF&#10;511oRAphX6ACE0JfSOlrQxb92PXEiTu4wWJIcGikHvCSwm0n37JsKi22nBoM9rQyVB93J6vgM5eb&#10;r+n2L/6vqn69N5Pq952iUqOX+DEHESiGh/ju3moFk7Q+fUk/QC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KyFUsEAAADbAAAADwAAAAAAAAAAAAAAAACXAgAAZHJzL2Rvd25y&#10;ZXYueG1sUEsFBgAAAAAEAAQA9QAAAIUDAAAAAA==&#10;" fillcolor="#70ad47" strokecolor="#375623 [1609]" strokeweight=".5pt">
                    <v:stroke joinstyle="miter"/>
                    <v:textbox inset="0,0,0,0">
                      <w:txbxContent>
                        <w:p w14:paraId="3C13D750" w14:textId="2A9607E6" w:rsidR="00CC18A1" w:rsidRPr="001030DA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</w:t>
                          </w: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orthomcl</w:t>
                          </w:r>
                          <w:proofErr w:type="spellEnd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</w: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PairsOrthologs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51" o:spid="_x0000_s1035" style="position:absolute;left:2036883;top:1156111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CDJwwAA&#10;ANsAAAAPAAAAZHJzL2Rvd25yZXYueG1sRI9BawIxFITvgv8hPKE3za6g6NYoRWrx2FUp9PbYvG6W&#10;bl62m6hpf30jCB6HmfmGWW2ibcWFet84VpBPMhDEldMN1wpOx914AcIHZI2tY1LwSx426+FghYV2&#10;Vy7pcgi1SBD2BSowIXSFlL4yZNFPXEecvC/XWwxJ9rXUPV4T3LZymmVzabHhtGCwo62h6vtwtgpe&#10;c/n2Pt//xL9t2e0+zaz8WFJU6mkUX55BBIrhEb6391rBLIfbl/Q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4CDJwwAAANsAAAAPAAAAAAAAAAAAAAAAAJcCAABkcnMvZG93&#10;bnJldi54bWxQSwUGAAAAAAQABAD1AAAAhwMAAAAA&#10;" fillcolor="#70ad47" strokecolor="#375623 [1609]" strokeweight=".5pt">
                    <v:stroke joinstyle="miter"/>
                    <v:textbox inset="0,0,0,0">
                      <w:txbxContent>
                        <w:p w14:paraId="6037F63F" w14:textId="6DFDB578" w:rsidR="00CC18A1" w:rsidRPr="001030DA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porthomcl</w:t>
                          </w:r>
                          <w:proofErr w:type="spellEnd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</w: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Pairs</w:t>
                          </w:r>
                          <w:r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In</w:t>
                          </w: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Paralogs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52" o:spid="_x0000_s1036" style="position:absolute;left:2036883;top:1595995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r6+wwAA&#10;ANsAAAAPAAAAZHJzL2Rvd25yZXYueG1sRI9BawIxFITvBf9DeIK3mlVQ6moUERWPXVsEb4/Nc7O4&#10;eVk3UdP++qZQ6HGYmW+YxSraRjyo87VjBaNhBoK4dLrmSsHnx+71DYQPyBobx6Tgizyslr2XBeba&#10;PbmgxzFUIkHY56jAhNDmUvrSkEU/dC1x8i6usxiS7CqpO3wmuG3kOMum0mLNacFgSxtD5fV4twq2&#10;I7l/nx5u8XtTtLuzmRSnGUWlBv24noMIFMN/+K990AomY/j9kn6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Mr6+wwAAANsAAAAPAAAAAAAAAAAAAAAAAJcCAABkcnMvZG93&#10;bnJldi54bWxQSwUGAAAAAAQABAD1AAAAhwMAAAAA&#10;" fillcolor="#70ad47" strokecolor="#375623 [1609]" strokeweight=".5pt">
                    <v:stroke joinstyle="miter"/>
                    <v:textbox inset="0,0,0,0">
                      <w:txbxContent>
                        <w:p w14:paraId="5DEEB516" w14:textId="77777777" w:rsidR="00CC18A1" w:rsidRPr="001030DA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porthomcl</w:t>
                          </w:r>
                          <w:proofErr w:type="spellEnd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</w:r>
                          <w:proofErr w:type="spellStart"/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PairsCoOrthologs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53" o:spid="_x0000_s1037" style="position:absolute;left:1988900;top:20988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+pDxQAA&#10;ANsAAAAPAAAAZHJzL2Rvd25yZXYueG1sRI9fa8JAEMTfhX6HYwt9Eb3UUmmip9RCoRR9qH/el9w2&#10;Ceb2wt1WYz99Tyj4OMzMb5j5snetOlGIjWcDj+MMFHHpbcOVgf3uffQCKgqyxdYzGbhQhOXibjDH&#10;wvozf9FpK5VKEI4FGqhFukLrWNbkMI59R5y8bx8cSpKh0jbgOcFdqydZNtUOG04LNXb0VlN53P44&#10;A63shtPV52/g/HI85KvJRvL1xpiH+/51Bkqol1v4v/1hDTw/wfVL+gF6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H6kPFAAAA2wAAAA8AAAAAAAAAAAAAAAAAlwIAAGRycy9k&#10;b3ducmV2LnhtbFBLBQYAAAAABAAEAPUAAACJAwAAAAA=&#10;" fillcolor="#70ad47" strokecolor="#507e32" strokeweight="1pt">
                    <v:stroke joinstyle="miter"/>
                    <v:textbox inset="0,0,0,0">
                      <w:txbxContent>
                        <w:p w14:paraId="29A603E8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porthomcl</w:t>
                          </w:r>
                          <w:proofErr w:type="spellEnd"/>
                        </w:p>
                        <w:p w14:paraId="60F098DF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DumpPairFiles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54" o:spid="_x0000_s1038" style="position:absolute;left:523637;top:2747957;width:2549207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/YWxQAA&#10;ANsAAAAPAAAAZHJzL2Rvd25yZXYueG1sRI9Ba8JAFITvQv/D8grezMairY3ZSCtoBU9aq9dn9pmE&#10;Zt/G7Krpv3cLhR6HmfmGSWedqcWVWldZVjCMYhDEudUVFwp2n4vBBITzyBpry6TghxzMsodeiom2&#10;N97QdesLESDsElRQet8kUrq8JIMusg1x8E62NeiDbAupW7wFuKnlUxw/S4MVh4USG5qXlH9vL0bB&#10;6+ZjeR6vjDnu5+9rv/96caPDUan+Y/c2BeGp8//hv/ZKKxiP4PdL+AEyu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39hbFAAAA2wAAAA8AAAAAAAAAAAAAAAAAlwIAAGRycy9k&#10;b3ducmV2LnhtbFBLBQYAAAAABAAEAPUAAACJAwAAAAA=&#10;" fillcolor="#4472c4" strokecolor="#2f528f" strokeweight="1pt">
                    <v:stroke joinstyle="miter"/>
                    <v:textbox inset="0,7.2pt,0">
                      <w:txbxContent>
                        <w:p w14:paraId="092588B1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</w:rPr>
                            <w:t>MCL</w:t>
                          </w:r>
                        </w:p>
                      </w:txbxContent>
                    </v:textbox>
                  </v:roundrect>
                  <v:roundrect id="Rounded Rectangle 55" o:spid="_x0000_s1039" style="position:absolute;left:523637;top:3400023;width:2541269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QvHxgAA&#10;ANsAAAAPAAAAZHJzL2Rvd25yZXYueG1sRI9Ba8JAFITvQv/D8gq9SN1YUEp0lSpaiwdBU4q9PbLP&#10;bDD7NmQ3mv77riB4HGbmG2Y672wlLtT40rGC4SABQZw7XXKh4Dtbv76D8AFZY+WYFPyRh/nsqTfF&#10;VLsr7+lyCIWIEPYpKjAh1KmUPjdk0Q9cTRy9k2sshiibQuoGrxFuK/mWJGNpseS4YLCmpaH8fGit&#10;gqwetrvf1aLdb0pz6m/Xn5vs+KPUy3P3MQERqAuP8L39pRWMRnD7En+AnP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H7QvHxgAAANsAAAAPAAAAAAAAAAAAAAAAAJcCAABkcnMv&#10;ZG93bnJldi54bWxQSwUGAAAAAAQABAD1AAAAigMAAAAA&#10;" fillcolor="#5b9bd5" strokecolor="#41719c" strokeweight="1pt">
                    <v:stroke joinstyle="miter"/>
                    <v:textbox inset="0,0,0,0">
                      <w:txbxContent>
                        <w:p w14:paraId="7FF9B46E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20"/>
                              <w:szCs w:val="20"/>
                            </w:rPr>
                            <w:t>orthomcl</w:t>
                          </w:r>
                          <w:proofErr w:type="spellEnd"/>
                        </w:p>
                        <w:p w14:paraId="298BE0C4" w14:textId="77777777" w:rsidR="00CC18A1" w:rsidRDefault="00CC18A1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" w:eastAsia="Times New Roman" w:hAnsi="Times"/>
                              <w:color w:val="FFFFFF"/>
                              <w:sz w:val="20"/>
                              <w:szCs w:val="20"/>
                            </w:rPr>
                            <w:t>MclToGroups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56" o:spid="_x0000_s1040" type="#_x0000_t32" style="position:absolute;left:1064340;top:457200;width:0;height:2424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amt8UAAADbAAAADwAAAGRycy9kb3ducmV2LnhtbESPUWvCQBCE34X+h2MLfdOLhdoSPUUK&#10;VbEgaBV8XHLbJDW3l+bWmPrrvUKhj8PMfMNMZp2rVEtNKD0bGA4SUMSZtyXnBvYfb/0XUEGQLVae&#10;ycAPBZhN73oTTK2/8JbaneQqQjikaKAQqVOtQ1aQwzDwNXH0Pn3jUKJscm0bvES4q/Rjkoy0w5Lj&#10;QoE1vRaUnXZnZ+C6OMlzfl1+HaVrz9lmu3bvh29jHu67+RiUUCf/4b/2yhp4GsHvl/gD9PQ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Ramt8UAAADbAAAADwAAAAAAAAAA&#10;AAAAAAChAgAAZHJzL2Rvd25yZXYueG1sUEsFBgAAAAAEAAQA+QAAAJMDAAAAAA==&#10;" strokecolor="#002060" strokeweight="3pt">
                    <v:stroke endarrow="block" joinstyle="miter"/>
                  </v:shape>
                  <v:shape id="Straight Arrow Connector 57" o:spid="_x0000_s1041" type="#_x0000_t32" style="position:absolute;left:1064340;top:1156801;width:0;height:2424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oDLMUAAADbAAAADwAAAGRycy9kb3ducmV2LnhtbESPUWvCQBCE34X+h2MLfdOLhdYSPUUK&#10;VVEoaBV8XHLbJDW3l+bWmPrrvUKhj8PMfMNMZp2rVEtNKD0bGA4SUMSZtyXnBvYfb/0XUEGQLVae&#10;ycAPBZhN73oTTK2/8JbaneQqQjikaKAQqVOtQ1aQwzDwNXH0Pn3jUKJscm0bvES4q/RjkjxrhyXH&#10;hQJrei0oO+3OzsB1cZJRfl1+HaVrz9n7du02h29jHu67+RiUUCf/4b/2yhp4GsHvl/gD9PQ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loDLMUAAADbAAAADwAAAAAAAAAA&#10;AAAAAAChAgAAZHJzL2Rvd25yZXYueG1sUEsFBgAAAAAEAAQA+QAAAJMDAAAAAA==&#10;" strokecolor="#002060" strokeweight="3pt">
                    <v:stroke endarrow="block" joinstyle="miter"/>
                  </v:shape>
                  <v:shape id="Straight Arrow Connector 58" o:spid="_x0000_s1042" type="#_x0000_t32" style="position:absolute;left:1064340;top:1856402;width:0;height:24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8WXXsIAAADbAAAADwAAAGRycy9kb3ducmV2LnhtbERPTWvCQBC9C/6HZQRvuqlgLamrlEK1&#10;tCBoFXocsmMSzc7G7BhTf333UOjx8b7ny85VqqUmlJ4NPIwTUMSZtyXnBvZfb6MnUEGQLVaeycAP&#10;BVgu+r05ptbfeEvtTnIVQzikaKAQqVOtQ1aQwzD2NXHkjr5xKBE2ubYN3mK4q/QkSR61w5JjQ4E1&#10;vRaUnXdXZ+C+Osssv69P39K112yz/XCfh4sxw0H38gxKqJN/8Z/73RqYxrHxS/wBevE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8WXXsIAAADbAAAADwAAAAAAAAAAAAAA&#10;AAChAgAAZHJzL2Rvd25yZXYueG1sUEsFBgAAAAAEAAQA+QAAAJADAAAAAA==&#10;" strokecolor="#002060" strokeweight="3pt">
                    <v:stroke endarrow="block" joinstyle="miter"/>
                  </v:shape>
                  <v:shape id="Straight Arrow Connector 59" o:spid="_x0000_s1043" type="#_x0000_t32" style="position:absolute;left:2528650;top:2004009;width:0;height:9479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kyxcYAAADbAAAADwAAAGRycy9kb3ducmV2LnhtbESPUWvCQBCE3wv+h2OFvtWLBW2beooU&#10;tGKhoFXo45LbJqm5vZhbY+qv9wqFPg4z8w0zmXWuUi01ofRsYDhIQBFn3pacG9h9LO4eQQVBtlh5&#10;JgM/FGA27d1MMLX+zBtqt5KrCOGQooFCpE61DllBDsPA18TR+/KNQ4myybVt8BzhrtL3STLWDkuO&#10;CwXW9FJQdtienIHL8iAP+eX1+1O69pS9b9bubX805rbfzZ9BCXXyH/5rr6yB0RP8fok/QE+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JMsXGAAAA2wAAAA8AAAAAAAAA&#10;AAAAAAAAoQIAAGRycy9kb3ducmV2LnhtbFBLBQYAAAAABAAEAPkAAACUAwAAAAA=&#10;" strokecolor="#002060" strokeweight="3pt">
                    <v:stroke endarrow="block" joinstyle="miter"/>
                  </v:shape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60" o:spid="_x0000_s1044" type="#_x0000_t34" style="position:absolute;left:1604090;top:1003910;width:380365;height:1323492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ERmcAAAADbAAAADwAAAGRycy9kb3ducmV2LnhtbERPy4rCMBTdC/MP4Q6403R8FKmm4giK&#10;4EY74/7SXNvS5qY0UTvz9WYhuDyc92rdm0bcqXOVZQVf4wgEcW51xYWC35/daAHCeWSNjWVS8EcO&#10;1unHYIWJtg8+0z3zhQgh7BJUUHrfJlK6vCSDbmxb4sBdbWfQB9gVUnf4COGmkZMoiqXBikNDiS1t&#10;S8rr7GYUHOv5Md5PT9uNta37bqIZ/V8OSg0/+80ShKfev8Uv90EriMP68CX8AJk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BEZnAAAAA2wAAAA8AAAAAAAAAAAAAAAAA&#10;oQIAAGRycy9kb3ducmV2LnhtbFBLBQYAAAAABAAEAPkAAACOAwAAAAA=&#10;" strokecolor="#002060" strokeweight="3pt">
                    <v:stroke endarrow="block"/>
                  </v:shape>
                  <v:shape id="Elbow Connector 61" o:spid="_x0000_s1045" type="#_x0000_t34" style="position:absolute;left:2067469;top:2286775;width:191955;height:730409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OeVMQAAADbAAAADwAAAGRycy9kb3ducmV2LnhtbESPQWsCMRSE7wX/Q3iCl6LJSpG6NYot&#10;Cu1Janvp7bF53WzdvIRN1NVfbwqFHoeZ+YZZrHrXihN1sfGsoZgoEMSVNw3XGj4/tuNHEDEhG2w9&#10;k4YLRVgtB3cLLI0/8zud9qkWGcKxRA02pVBKGStLDuPEB+LsffvOYcqyq6Xp8JzhrpVTpWbSYcN5&#10;wWKgF0vVYX90GnbFQxPCRu14fg3q5xn7t697q/Vo2K+fQCTq03/4r/1qNMwK+P2Sf4Bc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k55UxAAAANsAAAAPAAAAAAAAAAAA&#10;AAAAAKECAABkcnMvZG93bnJldi54bWxQSwUGAAAAAAQABAD5AAAAkgMAAAAA&#10;" strokecolor="#002060" strokeweight="3pt">
                    <v:stroke endarrow="block"/>
                  </v:shape>
                  <v:shape id="Straight Arrow Connector 62" o:spid="_x0000_s1046" type="#_x0000_t32" style="position:absolute;left:1794272;top:3205157;width:3969;height:19486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fNY8QAAADbAAAADwAAAGRycy9kb3ducmV2LnhtbESPQWvCQBSE70L/w/IKXkQ3hhAldRWx&#10;FNpjEws9PrKvyWL2bciuJvbXdwuFHoeZ+YbZHSbbiRsN3jhWsF4lIIhrpw03Cs7Vy3ILwgdkjZ1j&#10;UnAnD4f9w2yHhXYjv9OtDI2IEPYFKmhD6Aspfd2SRb9yPXH0vtxgMUQ5NFIPOEa47WSaJLm0aDgu&#10;tNjTqaX6Ul6tAjd1m2bx9lGa/tOyzL6fs4uplJo/TscnEIGm8B/+a79qBXkKv1/iD5D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181jxAAAANsAAAAPAAAAAAAAAAAA&#10;AAAAAKECAABkcnMvZG93bnJldi54bWxQSwUGAAAAAAQABAD5AAAAkgMAAAAA&#10;" strokecolor="#002060" strokeweight="3pt">
                    <v:stroke endarrow="block" joinstyle="miter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3" o:spid="_x0000_s1047" type="#_x0000_t202" style="position:absolute;top:4051837;width:3758800;height:1258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30505816" w14:textId="3817350D" w:rsidR="00CC18A1" w:rsidRDefault="00CC18A1" w:rsidP="00846FB7">
                        <w:pPr>
                          <w:pStyle w:val="FigureCaption"/>
                          <w:spacing w:after="360"/>
                        </w:pPr>
                        <w:r>
                          <w:rPr>
                            <w:b/>
                            <w:bCs/>
                          </w:rPr>
                          <w:t xml:space="preserve">Fig. 1. </w:t>
                        </w:r>
                        <w:r>
                          <w:t xml:space="preserve">Workflow of </w:t>
                        </w:r>
                        <w:proofErr w:type="spellStart"/>
                        <w:r>
                          <w:t>PorthoMCL</w:t>
                        </w:r>
                        <w:proofErr w:type="spellEnd"/>
                        <w:r>
                          <w:t xml:space="preserve">. Blue boxes are original </w:t>
                        </w:r>
                        <w:proofErr w:type="spellStart"/>
                        <w:r>
                          <w:t>OrthoMCL</w:t>
                        </w:r>
                        <w:proofErr w:type="spellEnd"/>
                        <w:r>
                          <w:t xml:space="preserve"> steps while </w:t>
                        </w:r>
                        <w:proofErr w:type="spellStart"/>
                        <w:r>
                          <w:t>PorthoMCL</w:t>
                        </w:r>
                        <w:proofErr w:type="spellEnd"/>
                        <w:r>
                          <w:t xml:space="preserve"> steps are </w:t>
                        </w:r>
                        <w:del w:id="393" w:author="Zhengchang Su" w:date="2015-06-09T18:03:00Z">
                          <w:r w:rsidDel="00F56B58">
                            <w:delText xml:space="preserve">colored </w:delText>
                          </w:r>
                        </w:del>
                        <w:ins w:id="394" w:author="Zhengchang Su" w:date="2015-06-09T18:03:00Z">
                          <w:r>
                            <w:t xml:space="preserve">in </w:t>
                          </w:r>
                        </w:ins>
                        <w:r>
                          <w:t xml:space="preserve">green. Dark blue boxes are the external applications that </w:t>
                        </w:r>
                        <w:proofErr w:type="spellStart"/>
                        <w:r>
                          <w:t>OrthoMCL</w:t>
                        </w:r>
                        <w:proofErr w:type="spellEnd"/>
                        <w:r>
                          <w:t xml:space="preserve"> requires.</w:t>
                        </w:r>
                        <w:ins w:id="395" w:author="Zhengchang Su" w:date="2015-06-09T18:12:00Z">
                          <w:r>
                            <w:t xml:space="preserve"> (</w:t>
                          </w:r>
                        </w:ins>
                        <w:ins w:id="396" w:author="Zhengchang Su" w:date="2015-06-09T18:13:00Z">
                          <w:r w:rsidRPr="00AD5316">
                            <w:rPr>
                              <w:highlight w:val="yellow"/>
                              <w:rPrChange w:id="397" w:author="Zhengchang Su" w:date="2015-06-09T18:14:00Z">
                                <w:rPr/>
                              </w:rPrChange>
                            </w:rPr>
                            <w:t xml:space="preserve">I think we should draw the two methods </w:t>
                          </w:r>
                        </w:ins>
                        <w:ins w:id="398" w:author="Zhengchang Su" w:date="2015-06-09T18:14:00Z">
                          <w:r w:rsidRPr="00AD5316">
                            <w:rPr>
                              <w:highlight w:val="yellow"/>
                              <w:rPrChange w:id="399" w:author="Zhengchang Su" w:date="2015-06-09T18:14:00Z">
                                <w:rPr/>
                              </w:rPrChange>
                            </w:rPr>
                            <w:t>separately</w:t>
                          </w:r>
                        </w:ins>
                        <w:ins w:id="400" w:author="Zhengchang Su" w:date="2015-06-09T18:12:00Z">
                          <w:r w:rsidRPr="00AD5316">
                            <w:rPr>
                              <w:highlight w:val="yellow"/>
                              <w:rPrChange w:id="401" w:author="Zhengchang Su" w:date="2015-06-09T18:14:00Z">
                                <w:rPr/>
                              </w:rPrChange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0F0BFC">
        <w:t>We thank Jonathan Halter for his support and valuable contrib</w:t>
      </w:r>
      <w:r w:rsidR="000F0BFC">
        <w:t>u</w:t>
      </w:r>
      <w:r w:rsidR="000F0BFC">
        <w:t>tions</w:t>
      </w:r>
      <w:ins w:id="402" w:author="Zhengchang Su" w:date="2015-06-09T23:07:00Z">
        <w:r w:rsidR="00CC18A1">
          <w:t xml:space="preserve"> to this project</w:t>
        </w:r>
      </w:ins>
      <w:r w:rsidR="00D83B8A">
        <w:t>.</w:t>
      </w:r>
    </w:p>
    <w:p w14:paraId="30F4D1C4" w14:textId="15BF7E42" w:rsidR="00CD55D8" w:rsidRDefault="00CD55D8" w:rsidP="00CD55D8">
      <w:pPr>
        <w:pStyle w:val="AckText"/>
      </w:pPr>
    </w:p>
    <w:p w14:paraId="3B200DD7" w14:textId="2409E1F9" w:rsidR="00CD55D8" w:rsidRDefault="00CD55D8" w:rsidP="00CD55D8">
      <w:pPr>
        <w:pStyle w:val="AckText"/>
      </w:pPr>
      <w:r w:rsidRPr="00CD55D8">
        <w:rPr>
          <w:i/>
        </w:rPr>
        <w:t>Funding</w:t>
      </w:r>
      <w:r>
        <w:t xml:space="preserve">: </w:t>
      </w:r>
      <w:r w:rsidR="000F0BFC">
        <w:t xml:space="preserve">This work was funded by </w:t>
      </w:r>
      <w:bookmarkStart w:id="403" w:name="_GoBack"/>
      <w:bookmarkEnd w:id="403"/>
      <w:ins w:id="404" w:author="Zhengchang Su" w:date="2015-06-09T23:10:00Z">
        <w:r w:rsidR="00F468B5" w:rsidRPr="005A44CC">
          <w:t>the National Science Found</w:t>
        </w:r>
        <w:r w:rsidR="00F468B5" w:rsidRPr="005A44CC">
          <w:t>a</w:t>
        </w:r>
        <w:r w:rsidR="00F468B5" w:rsidRPr="005A44CC">
          <w:t>tion (E</w:t>
        </w:r>
        <w:r w:rsidR="00F468B5">
          <w:t>F0849615 and CCF1048261) and NIH (R01GM106013)</w:t>
        </w:r>
      </w:ins>
      <w:del w:id="405" w:author="Zhengchang Su" w:date="2015-06-09T23:10:00Z">
        <w:r w:rsidR="000F0BFC" w:rsidRPr="000F0BFC" w:rsidDel="00F468B5">
          <w:rPr>
            <w:color w:val="FF0000"/>
          </w:rPr>
          <w:delText>GRANT</w:delText>
        </w:r>
        <w:r w:rsidR="000F0BFC" w:rsidDel="00F468B5">
          <w:rPr>
            <w:color w:val="FF0000"/>
          </w:rPr>
          <w:delText xml:space="preserve"> </w:delText>
        </w:r>
        <w:r w:rsidR="000F0BFC" w:rsidRPr="000F0BFC" w:rsidDel="00F468B5">
          <w:rPr>
            <w:color w:val="FF0000"/>
          </w:rPr>
          <w:delText>INFORMATION</w:delText>
        </w:r>
      </w:del>
      <w:r>
        <w:t>.</w:t>
      </w:r>
    </w:p>
    <w:p w14:paraId="57BFCF70" w14:textId="7CC9A284" w:rsidR="000F0BFC" w:rsidRDefault="000F0BFC" w:rsidP="00CD55D8">
      <w:pPr>
        <w:pStyle w:val="AckText"/>
      </w:pPr>
      <w:r w:rsidRPr="000F0BFC">
        <w:rPr>
          <w:i/>
        </w:rPr>
        <w:t>Conflict of Interest</w:t>
      </w:r>
      <w:r>
        <w:t>: none declared.</w:t>
      </w:r>
    </w:p>
    <w:p w14:paraId="7485EFD3" w14:textId="223B5D71" w:rsidR="00CD55D8" w:rsidRDefault="00CD55D8">
      <w:pPr>
        <w:pStyle w:val="AckText"/>
      </w:pPr>
    </w:p>
    <w:p w14:paraId="514E6052" w14:textId="15EF54CD" w:rsidR="00D83B8A" w:rsidRDefault="00D83B8A">
      <w:pPr>
        <w:pStyle w:val="RefHead"/>
      </w:pPr>
      <w:r>
        <w:t>References</w:t>
      </w:r>
    </w:p>
    <w:p w14:paraId="46D20E91" w14:textId="77777777" w:rsidR="000D4CE8" w:rsidRDefault="000D4CE8" w:rsidP="000D4CE8">
      <w:pPr>
        <w:pStyle w:val="RefText"/>
      </w:pPr>
      <w:proofErr w:type="spellStart"/>
      <w:r w:rsidRPr="000D4CE8">
        <w:t>Alexeyenko</w:t>
      </w:r>
      <w:proofErr w:type="spellEnd"/>
      <w:r w:rsidRPr="000D4CE8">
        <w:t>, A., Lindberg, J., Pérez-</w:t>
      </w:r>
      <w:proofErr w:type="spellStart"/>
      <w:r w:rsidRPr="000D4CE8">
        <w:t>Bercoff</w:t>
      </w:r>
      <w:proofErr w:type="spellEnd"/>
      <w:r w:rsidRPr="000D4CE8">
        <w:t xml:space="preserve">, A., &amp; </w:t>
      </w:r>
      <w:proofErr w:type="spellStart"/>
      <w:r w:rsidRPr="000D4CE8">
        <w:t>Sonnhammer</w:t>
      </w:r>
      <w:proofErr w:type="spellEnd"/>
      <w:r w:rsidRPr="000D4CE8">
        <w:t xml:space="preserve">, E. L. L. (2006). Overview and comparison of </w:t>
      </w:r>
      <w:proofErr w:type="spellStart"/>
      <w:r w:rsidRPr="000D4CE8">
        <w:t>ortholog</w:t>
      </w:r>
      <w:proofErr w:type="spellEnd"/>
      <w:r w:rsidRPr="000D4CE8">
        <w:t xml:space="preserve"> databases. </w:t>
      </w:r>
      <w:r w:rsidRPr="001858ED">
        <w:rPr>
          <w:i/>
        </w:rPr>
        <w:t>Drug Discovery Today. Tec</w:t>
      </w:r>
      <w:r w:rsidRPr="001858ED">
        <w:rPr>
          <w:i/>
        </w:rPr>
        <w:t>h</w:t>
      </w:r>
      <w:r w:rsidRPr="001858ED">
        <w:rPr>
          <w:i/>
        </w:rPr>
        <w:t>nologies</w:t>
      </w:r>
      <w:r w:rsidRPr="000D4CE8">
        <w:t>, 3(2), 137–43. doi:10.1016/j.ddtec.2006.06.002</w:t>
      </w:r>
    </w:p>
    <w:p w14:paraId="0385B648" w14:textId="0930C014" w:rsidR="000D4CE8" w:rsidRDefault="000D4CE8" w:rsidP="000D4CE8">
      <w:pPr>
        <w:pStyle w:val="RefText"/>
      </w:pPr>
      <w:r w:rsidRPr="000D4CE8">
        <w:t xml:space="preserve">Li, L., </w:t>
      </w:r>
      <w:proofErr w:type="spellStart"/>
      <w:r w:rsidRPr="000D4CE8">
        <w:t>Stoeckert</w:t>
      </w:r>
      <w:proofErr w:type="spellEnd"/>
      <w:r w:rsidRPr="000D4CE8">
        <w:t xml:space="preserve">, C. J., &amp; </w:t>
      </w:r>
      <w:proofErr w:type="spellStart"/>
      <w:r w:rsidRPr="000D4CE8">
        <w:t>Roos</w:t>
      </w:r>
      <w:proofErr w:type="spellEnd"/>
      <w:r w:rsidRPr="000D4CE8">
        <w:t xml:space="preserve">, D. S. (2003). </w:t>
      </w:r>
      <w:proofErr w:type="spellStart"/>
      <w:r w:rsidRPr="000D4CE8">
        <w:t>OrthoMCL</w:t>
      </w:r>
      <w:proofErr w:type="spellEnd"/>
      <w:r w:rsidRPr="000D4CE8">
        <w:t xml:space="preserve">: identification of </w:t>
      </w:r>
      <w:proofErr w:type="spellStart"/>
      <w:r w:rsidRPr="000D4CE8">
        <w:t>ortholog</w:t>
      </w:r>
      <w:proofErr w:type="spellEnd"/>
      <w:r w:rsidRPr="000D4CE8">
        <w:t xml:space="preserve"> groups for eukaryotic genomes. </w:t>
      </w:r>
      <w:r w:rsidRPr="000D4CE8">
        <w:rPr>
          <w:i/>
          <w:iCs/>
        </w:rPr>
        <w:t>Genome Research</w:t>
      </w:r>
      <w:r w:rsidRPr="000D4CE8">
        <w:t xml:space="preserve">, </w:t>
      </w:r>
      <w:r w:rsidRPr="000D4CE8">
        <w:rPr>
          <w:i/>
          <w:iCs/>
        </w:rPr>
        <w:t>13</w:t>
      </w:r>
      <w:r w:rsidRPr="000D4CE8">
        <w:t>(9), 2178–89. doi:10.1101/gr.1224503</w:t>
      </w:r>
    </w:p>
    <w:p w14:paraId="3BAEA752" w14:textId="77777777" w:rsidR="000D4CE8" w:rsidRDefault="00B84E4E" w:rsidP="000D4CE8">
      <w:pPr>
        <w:pStyle w:val="RefText"/>
      </w:pPr>
      <w:proofErr w:type="spellStart"/>
      <w:r w:rsidRPr="00B84E4E">
        <w:lastRenderedPageBreak/>
        <w:t>Sonnhammer</w:t>
      </w:r>
      <w:proofErr w:type="spellEnd"/>
      <w:r w:rsidRPr="00B84E4E">
        <w:t xml:space="preserve">, E. L. ., &amp; </w:t>
      </w:r>
      <w:proofErr w:type="spellStart"/>
      <w:r w:rsidRPr="00B84E4E">
        <w:t>Koonin</w:t>
      </w:r>
      <w:proofErr w:type="spellEnd"/>
      <w:r w:rsidRPr="00B84E4E">
        <w:t xml:space="preserve">, E. V. (2002). </w:t>
      </w:r>
      <w:proofErr w:type="spellStart"/>
      <w:r w:rsidRPr="00B84E4E">
        <w:t>Orthology</w:t>
      </w:r>
      <w:proofErr w:type="spellEnd"/>
      <w:r w:rsidRPr="00B84E4E">
        <w:t xml:space="preserve">, </w:t>
      </w:r>
      <w:proofErr w:type="spellStart"/>
      <w:r w:rsidRPr="00B84E4E">
        <w:t>paralogy</w:t>
      </w:r>
      <w:proofErr w:type="spellEnd"/>
      <w:r w:rsidRPr="00B84E4E">
        <w:t xml:space="preserve"> and proposed classification for </w:t>
      </w:r>
      <w:proofErr w:type="spellStart"/>
      <w:r w:rsidRPr="00B84E4E">
        <w:t>paralog</w:t>
      </w:r>
      <w:proofErr w:type="spellEnd"/>
      <w:r w:rsidRPr="00B84E4E">
        <w:t xml:space="preserve"> subtypes. </w:t>
      </w:r>
      <w:r w:rsidRPr="001858ED">
        <w:rPr>
          <w:i/>
        </w:rPr>
        <w:t>Trends in Genetics</w:t>
      </w:r>
      <w:r w:rsidRPr="00B84E4E">
        <w:t>, 18(12), 619–620. doi:10.1016/S0168-9525(02)02793-2</w:t>
      </w:r>
    </w:p>
    <w:p w14:paraId="3655D359" w14:textId="77777777" w:rsidR="002D701D" w:rsidRDefault="001858ED" w:rsidP="000D4CE8">
      <w:pPr>
        <w:pStyle w:val="RefText"/>
      </w:pPr>
      <w:r w:rsidRPr="001858ED">
        <w:t>V</w:t>
      </w:r>
      <w:r>
        <w:t>an</w:t>
      </w:r>
      <w:r w:rsidRPr="001858ED">
        <w:t xml:space="preserve"> </w:t>
      </w:r>
      <w:proofErr w:type="spellStart"/>
      <w:r w:rsidRPr="001858ED">
        <w:t>D</w:t>
      </w:r>
      <w:r>
        <w:t>ongen</w:t>
      </w:r>
      <w:proofErr w:type="spellEnd"/>
      <w:r>
        <w:t>, S. (2000)</w:t>
      </w:r>
      <w:r w:rsidRPr="001858ED">
        <w:t>. Grap</w:t>
      </w:r>
      <w:r w:rsidR="002D701D">
        <w:t>h Clustering by Flow Simulation.</w:t>
      </w:r>
    </w:p>
    <w:p w14:paraId="1599E004" w14:textId="0AAB5E03" w:rsidR="001858ED" w:rsidRDefault="001858ED" w:rsidP="002D701D">
      <w:pPr>
        <w:pStyle w:val="RefText"/>
        <w:ind w:firstLine="0"/>
      </w:pPr>
      <w:r w:rsidRPr="001858ED">
        <w:t>PhD thesis, University of Utrecht</w:t>
      </w:r>
      <w:r w:rsidR="002D701D">
        <w:t xml:space="preserve">, </w:t>
      </w:r>
      <w:r w:rsidR="002D701D" w:rsidRPr="002D701D">
        <w:t>Netherlands</w:t>
      </w:r>
      <w:r w:rsidRPr="001858ED">
        <w:t xml:space="preserve">. </w:t>
      </w:r>
    </w:p>
    <w:p w14:paraId="23A04FE6" w14:textId="58BDF02C" w:rsidR="00B7282B" w:rsidRPr="00973BC8" w:rsidRDefault="00B7282B" w:rsidP="00973BC8">
      <w:pPr>
        <w:spacing w:line="240" w:lineRule="auto"/>
        <w:rPr>
          <w:rFonts w:ascii="Times New Roman" w:hAnsi="Times New Roman"/>
          <w:sz w:val="18"/>
          <w:szCs w:val="20"/>
          <w:lang w:bidi="fa-IR"/>
        </w:rPr>
      </w:pPr>
    </w:p>
    <w:sectPr w:rsidR="00B7282B" w:rsidRPr="00973BC8" w:rsidSect="00887143">
      <w:headerReference w:type="even" r:id="rId15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B152C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21F33" w14:textId="77777777" w:rsidR="00CC18A1" w:rsidRDefault="00CC18A1">
      <w:r>
        <w:separator/>
      </w:r>
    </w:p>
  </w:endnote>
  <w:endnote w:type="continuationSeparator" w:id="0">
    <w:p w14:paraId="70C5D108" w14:textId="77777777" w:rsidR="00CC18A1" w:rsidRDefault="00CC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5B38E" w14:textId="77777777" w:rsidR="00CC18A1" w:rsidRDefault="00CC18A1">
    <w:pPr>
      <w:pStyle w:val="Footer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38A2F675" wp14:editId="5ED5BB3F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8EBDE06" id="Line_x0020_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68B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7415F" w14:textId="77777777" w:rsidR="00CC18A1" w:rsidRDefault="00CC18A1">
    <w:pPr>
      <w:pStyle w:val="Footer"/>
      <w:jc w:val="right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487D4A6F" wp14:editId="099D6968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066057" id="Line_x0020_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+0wx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68B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C516A" w14:textId="77777777" w:rsidR="00CC18A1" w:rsidRDefault="00CC18A1">
    <w:pPr>
      <w:pStyle w:val="CopyrightLin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76E16F87" wp14:editId="41808973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10C221" id="Line_x0020_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" o:allowoverlap="f" strokeweight="1pt">
              <w10:wrap anchory="page"/>
              <w10:anchorlock/>
            </v:line>
          </w:pict>
        </mc:Fallback>
      </mc:AlternateContent>
    </w:r>
    <w:r>
      <w:t>© Oxford University Press 2015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68B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41A66" w14:textId="77777777" w:rsidR="00CC18A1" w:rsidRDefault="00CC18A1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23A8991A" w14:textId="77777777" w:rsidR="00CC18A1" w:rsidRDefault="00CC18A1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06E2DF7D" w14:textId="77777777" w:rsidR="00CC18A1" w:rsidRDefault="00CC18A1">
      <w:pPr>
        <w:pStyle w:val="Footer"/>
        <w:spacing w:line="14" w:lineRule="exact"/>
      </w:pPr>
    </w:p>
  </w:footnote>
  <w:footnote w:id="2">
    <w:p w14:paraId="59F097E5" w14:textId="77777777" w:rsidR="00CC18A1" w:rsidRDefault="00CC18A1">
      <w:pPr>
        <w:pStyle w:val="FootnoteText"/>
      </w:pPr>
      <w:r>
        <w:rPr>
          <w:rStyle w:val="FootnoteReference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5638E" w14:textId="77777777" w:rsidR="00CC18A1" w:rsidRDefault="00CC18A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5A23C02F" wp14:editId="2890B77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1ADED37" id="Line_x0020_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IPd2vM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K.Takahashi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4FA2B" w14:textId="77777777" w:rsidR="00CC18A1" w:rsidRDefault="00CC18A1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52DC569B" wp14:editId="69F35F7C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72125B" id="Line_x0020_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CiHxECAAAoBAAADgAAAGRycy9lMm9Eb2MueG1srFPBjtowEL1X6j9YvkMSNlA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aJCiHx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fldSimple w:instr=" STYLEREF &quot;Article title&quot; \* MERGEFORMAT ">
      <w:r w:rsidR="00F468B5">
        <w:rPr>
          <w:noProof/>
        </w:rPr>
        <w:t>PorthoMCL: Parallel orthology prediction using MCL for the Realm of Massive Genome availability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F40E8" w14:textId="7B816F92" w:rsidR="00CC18A1" w:rsidRDefault="00CC18A1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B25E0E8" wp14:editId="77322634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CF9782" id="Line_x0020_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" o:allowoverlap="f" strokeweight=".5pt">
              <w10:wrap anchory="page"/>
              <w10:anchorlock/>
            </v:line>
          </w:pict>
        </mc:Fallback>
      </mc:AlternateContent>
    </w:r>
    <w:r>
      <w:t xml:space="preserve">E. </w:t>
    </w:r>
    <w:proofErr w:type="spellStart"/>
    <w:r>
      <w:t>Tabari</w:t>
    </w:r>
    <w:proofErr w:type="spellEnd"/>
    <w:r>
      <w:t xml:space="preserve"> and Z. Su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D30"/>
    <w:multiLevelType w:val="hybridMultilevel"/>
    <w:tmpl w:val="FCACD60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26E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7C1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85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000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ED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06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0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877E73"/>
    <w:multiLevelType w:val="multilevel"/>
    <w:tmpl w:val="A3C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97263B4"/>
    <w:multiLevelType w:val="hybridMultilevel"/>
    <w:tmpl w:val="55F2881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yedi Tabari, Seyed Ehsan">
    <w15:presenceInfo w15:providerId="None" w15:userId="Seyedi Tabari, Seyed Eh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mirrorMargin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1B"/>
    <w:rsid w:val="0001213C"/>
    <w:rsid w:val="0002194E"/>
    <w:rsid w:val="0005184A"/>
    <w:rsid w:val="00052823"/>
    <w:rsid w:val="000557F0"/>
    <w:rsid w:val="00073895"/>
    <w:rsid w:val="00076E4A"/>
    <w:rsid w:val="000A4CAC"/>
    <w:rsid w:val="000D0E13"/>
    <w:rsid w:val="000D4CE8"/>
    <w:rsid w:val="000E2301"/>
    <w:rsid w:val="000F0BFC"/>
    <w:rsid w:val="001030DA"/>
    <w:rsid w:val="00115DDF"/>
    <w:rsid w:val="00116AAE"/>
    <w:rsid w:val="00131F2E"/>
    <w:rsid w:val="00143C21"/>
    <w:rsid w:val="00165AFD"/>
    <w:rsid w:val="001858ED"/>
    <w:rsid w:val="00185952"/>
    <w:rsid w:val="001A5509"/>
    <w:rsid w:val="001B6C66"/>
    <w:rsid w:val="001D0F91"/>
    <w:rsid w:val="001F429F"/>
    <w:rsid w:val="00204491"/>
    <w:rsid w:val="002225B8"/>
    <w:rsid w:val="00234F4C"/>
    <w:rsid w:val="002439C8"/>
    <w:rsid w:val="00246A1B"/>
    <w:rsid w:val="002623E0"/>
    <w:rsid w:val="002809EF"/>
    <w:rsid w:val="002910DC"/>
    <w:rsid w:val="002B7EBD"/>
    <w:rsid w:val="002D701D"/>
    <w:rsid w:val="002D7FB1"/>
    <w:rsid w:val="002E02D9"/>
    <w:rsid w:val="002E5191"/>
    <w:rsid w:val="00341B9C"/>
    <w:rsid w:val="0034513A"/>
    <w:rsid w:val="00360780"/>
    <w:rsid w:val="0037586B"/>
    <w:rsid w:val="00380AA9"/>
    <w:rsid w:val="003A0391"/>
    <w:rsid w:val="003A16FA"/>
    <w:rsid w:val="003B26F4"/>
    <w:rsid w:val="003B3D09"/>
    <w:rsid w:val="003B3FBF"/>
    <w:rsid w:val="003C4159"/>
    <w:rsid w:val="003D21A7"/>
    <w:rsid w:val="003E5E78"/>
    <w:rsid w:val="003F1CD3"/>
    <w:rsid w:val="00403E47"/>
    <w:rsid w:val="00407874"/>
    <w:rsid w:val="0041141D"/>
    <w:rsid w:val="00463FC0"/>
    <w:rsid w:val="0046650E"/>
    <w:rsid w:val="00483D6C"/>
    <w:rsid w:val="00486E58"/>
    <w:rsid w:val="004A44D2"/>
    <w:rsid w:val="004B757A"/>
    <w:rsid w:val="004C4A62"/>
    <w:rsid w:val="004D25DE"/>
    <w:rsid w:val="004E1218"/>
    <w:rsid w:val="004E2143"/>
    <w:rsid w:val="004E44AC"/>
    <w:rsid w:val="004E5812"/>
    <w:rsid w:val="005152DF"/>
    <w:rsid w:val="0053100F"/>
    <w:rsid w:val="00544ED1"/>
    <w:rsid w:val="005460B8"/>
    <w:rsid w:val="005612DA"/>
    <w:rsid w:val="00562398"/>
    <w:rsid w:val="00574ED6"/>
    <w:rsid w:val="005A6A9C"/>
    <w:rsid w:val="005D75E0"/>
    <w:rsid w:val="005E2075"/>
    <w:rsid w:val="00606B6A"/>
    <w:rsid w:val="00616DB6"/>
    <w:rsid w:val="00625EC1"/>
    <w:rsid w:val="00632BD3"/>
    <w:rsid w:val="006A4EE6"/>
    <w:rsid w:val="006B3812"/>
    <w:rsid w:val="006C0740"/>
    <w:rsid w:val="006C4443"/>
    <w:rsid w:val="006D2185"/>
    <w:rsid w:val="006F3B54"/>
    <w:rsid w:val="00732490"/>
    <w:rsid w:val="0074392E"/>
    <w:rsid w:val="00747F5A"/>
    <w:rsid w:val="007546DF"/>
    <w:rsid w:val="00775635"/>
    <w:rsid w:val="00776D0D"/>
    <w:rsid w:val="007922E3"/>
    <w:rsid w:val="007D0C22"/>
    <w:rsid w:val="007D7A03"/>
    <w:rsid w:val="007F7139"/>
    <w:rsid w:val="008107C9"/>
    <w:rsid w:val="008233D2"/>
    <w:rsid w:val="0084171D"/>
    <w:rsid w:val="00842FEE"/>
    <w:rsid w:val="00846FB7"/>
    <w:rsid w:val="00853D6D"/>
    <w:rsid w:val="00887143"/>
    <w:rsid w:val="008A06DC"/>
    <w:rsid w:val="008A502E"/>
    <w:rsid w:val="008B5E13"/>
    <w:rsid w:val="008C4B30"/>
    <w:rsid w:val="008C7BB9"/>
    <w:rsid w:val="00943558"/>
    <w:rsid w:val="009437F9"/>
    <w:rsid w:val="009633E3"/>
    <w:rsid w:val="00963D78"/>
    <w:rsid w:val="00973BC8"/>
    <w:rsid w:val="009A3330"/>
    <w:rsid w:val="009B2626"/>
    <w:rsid w:val="009E7B77"/>
    <w:rsid w:val="00A20AEE"/>
    <w:rsid w:val="00A65DBA"/>
    <w:rsid w:val="00A813FC"/>
    <w:rsid w:val="00A907C3"/>
    <w:rsid w:val="00AB4AA0"/>
    <w:rsid w:val="00AD5316"/>
    <w:rsid w:val="00AF5D55"/>
    <w:rsid w:val="00B25E0F"/>
    <w:rsid w:val="00B268A2"/>
    <w:rsid w:val="00B26B94"/>
    <w:rsid w:val="00B32735"/>
    <w:rsid w:val="00B47870"/>
    <w:rsid w:val="00B620E8"/>
    <w:rsid w:val="00B643A5"/>
    <w:rsid w:val="00B652DF"/>
    <w:rsid w:val="00B7282B"/>
    <w:rsid w:val="00B756E4"/>
    <w:rsid w:val="00B84E4E"/>
    <w:rsid w:val="00BA584D"/>
    <w:rsid w:val="00BB4445"/>
    <w:rsid w:val="00BB659C"/>
    <w:rsid w:val="00BD0B84"/>
    <w:rsid w:val="00BD2A9F"/>
    <w:rsid w:val="00BE5EA8"/>
    <w:rsid w:val="00C31807"/>
    <w:rsid w:val="00C50141"/>
    <w:rsid w:val="00C5249B"/>
    <w:rsid w:val="00C56539"/>
    <w:rsid w:val="00C569F1"/>
    <w:rsid w:val="00C67821"/>
    <w:rsid w:val="00C915C6"/>
    <w:rsid w:val="00C9328E"/>
    <w:rsid w:val="00C93E4F"/>
    <w:rsid w:val="00C9558D"/>
    <w:rsid w:val="00CB0B24"/>
    <w:rsid w:val="00CB31B1"/>
    <w:rsid w:val="00CC18A1"/>
    <w:rsid w:val="00CD057F"/>
    <w:rsid w:val="00CD1016"/>
    <w:rsid w:val="00CD55D8"/>
    <w:rsid w:val="00D06173"/>
    <w:rsid w:val="00D06DC8"/>
    <w:rsid w:val="00D33059"/>
    <w:rsid w:val="00D54D3D"/>
    <w:rsid w:val="00D83B8A"/>
    <w:rsid w:val="00DA6043"/>
    <w:rsid w:val="00DA6057"/>
    <w:rsid w:val="00DE7511"/>
    <w:rsid w:val="00E15FBD"/>
    <w:rsid w:val="00E42FF6"/>
    <w:rsid w:val="00E86BAF"/>
    <w:rsid w:val="00E9438C"/>
    <w:rsid w:val="00EA71D5"/>
    <w:rsid w:val="00ED4404"/>
    <w:rsid w:val="00F162FF"/>
    <w:rsid w:val="00F17C14"/>
    <w:rsid w:val="00F24543"/>
    <w:rsid w:val="00F27306"/>
    <w:rsid w:val="00F46212"/>
    <w:rsid w:val="00F468B5"/>
    <w:rsid w:val="00F505D3"/>
    <w:rsid w:val="00F50DE6"/>
    <w:rsid w:val="00F562E3"/>
    <w:rsid w:val="00F56B58"/>
    <w:rsid w:val="00F7560D"/>
    <w:rsid w:val="00F76A83"/>
    <w:rsid w:val="00FD152F"/>
    <w:rsid w:val="00FE479E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00C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pPr>
      <w:numPr>
        <w:ilvl w:val="1"/>
        <w:numId w:val="6"/>
      </w:numPr>
      <w:spacing w:before="110" w:after="52" w:line="24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character" w:styleId="Hyperlink">
    <w:name w:val="Hyperlink"/>
    <w:rsid w:val="00FF2527"/>
    <w:rPr>
      <w:color w:val="0563C1"/>
      <w:u w:val="single"/>
    </w:r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character" w:styleId="FollowedHyperlink">
    <w:name w:val="FollowedHyperlink"/>
    <w:rsid w:val="00DE7511"/>
    <w:rPr>
      <w:color w:val="954F72"/>
      <w:u w:val="single"/>
    </w:rPr>
  </w:style>
  <w:style w:type="paragraph" w:styleId="DocumentMap">
    <w:name w:val="Document Map"/>
    <w:basedOn w:val="Normal"/>
    <w:link w:val="DocumentMapChar"/>
    <w:rsid w:val="005460B8"/>
    <w:rPr>
      <w:rFonts w:ascii="Helvetica" w:hAnsi="Helvetica"/>
      <w:sz w:val="24"/>
    </w:rPr>
  </w:style>
  <w:style w:type="character" w:customStyle="1" w:styleId="DocumentMapChar">
    <w:name w:val="Document Map Char"/>
    <w:link w:val="DocumentMap"/>
    <w:rsid w:val="005460B8"/>
    <w:rPr>
      <w:rFonts w:ascii="Helvetica" w:hAnsi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74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rsid w:val="00ED44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440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D4404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44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4404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D440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04"/>
    <w:rPr>
      <w:rFonts w:ascii="Helvetica" w:hAnsi="Helvetic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pPr>
      <w:numPr>
        <w:ilvl w:val="1"/>
        <w:numId w:val="6"/>
      </w:numPr>
      <w:spacing w:before="110" w:after="52" w:line="24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character" w:styleId="Hyperlink">
    <w:name w:val="Hyperlink"/>
    <w:rsid w:val="00FF2527"/>
    <w:rPr>
      <w:color w:val="0563C1"/>
      <w:u w:val="single"/>
    </w:r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character" w:styleId="FollowedHyperlink">
    <w:name w:val="FollowedHyperlink"/>
    <w:rsid w:val="00DE7511"/>
    <w:rPr>
      <w:color w:val="954F72"/>
      <w:u w:val="single"/>
    </w:rPr>
  </w:style>
  <w:style w:type="paragraph" w:styleId="DocumentMap">
    <w:name w:val="Document Map"/>
    <w:basedOn w:val="Normal"/>
    <w:link w:val="DocumentMapChar"/>
    <w:rsid w:val="005460B8"/>
    <w:rPr>
      <w:rFonts w:ascii="Helvetica" w:hAnsi="Helvetica"/>
      <w:sz w:val="24"/>
    </w:rPr>
  </w:style>
  <w:style w:type="character" w:customStyle="1" w:styleId="DocumentMapChar">
    <w:name w:val="Document Map Char"/>
    <w:link w:val="DocumentMap"/>
    <w:rsid w:val="005460B8"/>
    <w:rPr>
      <w:rFonts w:ascii="Helvetica" w:hAnsi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74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rsid w:val="00ED44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440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D4404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44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4404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D440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04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yperlink" Target="https://github.com/etabari/OrthoMCLP" TargetMode="Externa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02FB65-19FC-CB47-A7B1-A30D4718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1788</Words>
  <Characters>10192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11957</CharactersWithSpaces>
  <SharedDoc>false</SharedDoc>
  <HLinks>
    <vt:vector size="6" baseType="variant">
      <vt:variant>
        <vt:i4>1507352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https://github.com/etabari/OrthoMCLP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rajkumar.v</dc:creator>
  <cp:keywords/>
  <dc:description/>
  <cp:lastModifiedBy>Zhengchang Su</cp:lastModifiedBy>
  <cp:revision>40</cp:revision>
  <cp:lastPrinted>2007-07-04T21:44:00Z</cp:lastPrinted>
  <dcterms:created xsi:type="dcterms:W3CDTF">2015-06-09T04:14:00Z</dcterms:created>
  <dcterms:modified xsi:type="dcterms:W3CDTF">2015-06-10T03:10:00Z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